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D6" w:rsidRPr="00916C6D" w:rsidRDefault="00A2186C" w:rsidP="00A2186C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916C6D">
        <w:rPr>
          <w:rFonts w:ascii="Times New Roman" w:eastAsia="黑体" w:hAnsi="Times New Roman" w:cs="Times New Roman"/>
          <w:sz w:val="48"/>
          <w:szCs w:val="48"/>
        </w:rPr>
        <w:t>NETCA</w:t>
      </w:r>
      <w:r w:rsidR="00033004" w:rsidRPr="00916C6D">
        <w:rPr>
          <w:rFonts w:ascii="Times New Roman" w:eastAsia="黑体" w:hAnsi="Times New Roman" w:cs="Times New Roman" w:hint="eastAsia"/>
          <w:sz w:val="48"/>
          <w:szCs w:val="48"/>
        </w:rPr>
        <w:t>签名验签</w:t>
      </w:r>
      <w:r w:rsidR="00C940B3" w:rsidRPr="00916C6D">
        <w:rPr>
          <w:rFonts w:ascii="Times New Roman" w:eastAsia="黑体" w:hAnsi="Times New Roman" w:cs="Times New Roman" w:hint="eastAsia"/>
          <w:sz w:val="48"/>
          <w:szCs w:val="48"/>
        </w:rPr>
        <w:t>服务器</w:t>
      </w:r>
      <w:r w:rsidRPr="00916C6D">
        <w:rPr>
          <w:rFonts w:ascii="Times New Roman" w:eastAsia="黑体" w:hAnsi="Times New Roman" w:cs="Times New Roman" w:hint="eastAsia"/>
          <w:sz w:val="48"/>
          <w:szCs w:val="48"/>
        </w:rPr>
        <w:t>产品介绍</w:t>
      </w:r>
    </w:p>
    <w:p w:rsidR="009158D6" w:rsidRPr="00916C6D" w:rsidRDefault="009158D6" w:rsidP="00E1593E">
      <w:pPr>
        <w:rPr>
          <w:rFonts w:ascii="Times New Roman" w:hAnsi="Times New Roman" w:cs="Times New Roman"/>
        </w:rPr>
      </w:pPr>
    </w:p>
    <w:p w:rsidR="007F263C" w:rsidRPr="00916C6D" w:rsidRDefault="007F263C" w:rsidP="00E1593E">
      <w:pPr>
        <w:rPr>
          <w:rFonts w:ascii="Times New Roman" w:hAnsi="Times New Roman" w:cs="Times New Roman"/>
        </w:rPr>
      </w:pPr>
    </w:p>
    <w:p w:rsidR="00E1593E" w:rsidRPr="00916C6D" w:rsidRDefault="00E1593E" w:rsidP="00E1593E">
      <w:pPr>
        <w:pStyle w:val="1"/>
        <w:rPr>
          <w:rFonts w:ascii="Times New Roman" w:hAnsi="Times New Roman" w:cs="Times New Roman"/>
        </w:rPr>
      </w:pPr>
      <w:r w:rsidRPr="00916C6D">
        <w:rPr>
          <w:rFonts w:ascii="Times New Roman" w:hAnsi="Times New Roman" w:cs="Times New Roman" w:hint="eastAsia"/>
        </w:rPr>
        <w:t>产品概述</w:t>
      </w:r>
    </w:p>
    <w:p w:rsidR="005C1FCD" w:rsidRPr="00916C6D" w:rsidRDefault="00065FE5" w:rsidP="00916C6D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>NETCA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签名验签服务器是</w:t>
      </w:r>
      <w:r w:rsidR="008D641C" w:rsidRPr="00916C6D">
        <w:rPr>
          <w:rFonts w:ascii="Times New Roman" w:eastAsia="宋体" w:hAnsi="Times New Roman" w:cs="Times New Roman" w:hint="eastAsia"/>
          <w:sz w:val="24"/>
          <w:szCs w:val="20"/>
        </w:rPr>
        <w:t>广东省电子商务认证有限公司</w:t>
      </w:r>
      <w:r w:rsidR="009743F1" w:rsidRPr="00916C6D">
        <w:rPr>
          <w:rFonts w:ascii="Times New Roman" w:eastAsia="宋体" w:hAnsi="Times New Roman" w:cs="Times New Roman" w:hint="eastAsia"/>
          <w:sz w:val="24"/>
          <w:szCs w:val="20"/>
        </w:rPr>
        <w:t>自主研发，</w:t>
      </w:r>
      <w:r w:rsidR="00446AEE" w:rsidRPr="00916C6D">
        <w:rPr>
          <w:rFonts w:ascii="Times New Roman" w:eastAsia="宋体" w:hAnsi="Times New Roman" w:cs="Times New Roman" w:hint="eastAsia"/>
          <w:sz w:val="24"/>
          <w:szCs w:val="20"/>
        </w:rPr>
        <w:t>一款</w:t>
      </w:r>
      <w:r w:rsidR="003325FC" w:rsidRPr="00916C6D">
        <w:rPr>
          <w:rFonts w:ascii="Times New Roman" w:eastAsia="宋体" w:hAnsi="Times New Roman" w:cs="Times New Roman" w:hint="eastAsia"/>
          <w:sz w:val="24"/>
          <w:szCs w:val="20"/>
        </w:rPr>
        <w:t>基于</w:t>
      </w:r>
      <w:r w:rsidR="003325FC" w:rsidRPr="00916C6D">
        <w:rPr>
          <w:rFonts w:ascii="Times New Roman" w:eastAsia="宋体" w:hAnsi="Times New Roman" w:cs="Times New Roman"/>
          <w:sz w:val="24"/>
          <w:szCs w:val="20"/>
        </w:rPr>
        <w:t>PKI</w:t>
      </w:r>
      <w:r w:rsidR="00B43862" w:rsidRPr="00916C6D">
        <w:rPr>
          <w:rFonts w:ascii="Times New Roman" w:eastAsia="宋体" w:hAnsi="Times New Roman" w:cs="Times New Roman" w:hint="eastAsia"/>
          <w:sz w:val="24"/>
          <w:szCs w:val="20"/>
        </w:rPr>
        <w:t>体系</w:t>
      </w:r>
      <w:r w:rsidR="00512FBF" w:rsidRPr="00916C6D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3325FC" w:rsidRPr="00916C6D">
        <w:rPr>
          <w:rFonts w:ascii="Times New Roman" w:eastAsia="宋体" w:hAnsi="Times New Roman" w:cs="Times New Roman" w:hint="eastAsia"/>
          <w:sz w:val="24"/>
          <w:szCs w:val="20"/>
        </w:rPr>
        <w:t>数字签名</w:t>
      </w:r>
      <w:r w:rsidR="00B43862" w:rsidRPr="00916C6D">
        <w:rPr>
          <w:rFonts w:ascii="Times New Roman" w:eastAsia="宋体" w:hAnsi="Times New Roman" w:cs="Times New Roman" w:hint="eastAsia"/>
          <w:sz w:val="24"/>
          <w:szCs w:val="20"/>
        </w:rPr>
        <w:t>等</w:t>
      </w:r>
      <w:r w:rsidR="006130CA" w:rsidRPr="00916C6D">
        <w:rPr>
          <w:rFonts w:ascii="Times New Roman" w:eastAsia="宋体" w:hAnsi="Times New Roman" w:cs="Times New Roman" w:hint="eastAsia"/>
          <w:sz w:val="24"/>
          <w:szCs w:val="20"/>
        </w:rPr>
        <w:t>技术，为</w:t>
      </w:r>
      <w:r w:rsidR="00B87A9B" w:rsidRPr="00916C6D">
        <w:rPr>
          <w:rFonts w:ascii="Times New Roman" w:eastAsia="宋体" w:hAnsi="Times New Roman" w:cs="Times New Roman" w:hint="eastAsia"/>
          <w:sz w:val="24"/>
          <w:szCs w:val="20"/>
        </w:rPr>
        <w:t>应用系统和用户提供</w:t>
      </w:r>
      <w:r w:rsidR="003A234F" w:rsidRPr="00916C6D">
        <w:rPr>
          <w:rFonts w:ascii="Times New Roman" w:eastAsia="宋体" w:hAnsi="Times New Roman" w:cs="Times New Roman" w:hint="eastAsia"/>
          <w:sz w:val="24"/>
          <w:szCs w:val="20"/>
        </w:rPr>
        <w:t>数字签名</w:t>
      </w:r>
      <w:r w:rsidR="00935811" w:rsidRPr="00916C6D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4B6D7A" w:rsidRPr="00916C6D">
        <w:rPr>
          <w:rFonts w:ascii="Times New Roman" w:eastAsia="宋体" w:hAnsi="Times New Roman" w:cs="Times New Roman" w:hint="eastAsia"/>
          <w:sz w:val="24"/>
          <w:szCs w:val="20"/>
        </w:rPr>
        <w:t>对数字签名进行有效性验证</w:t>
      </w:r>
      <w:r w:rsidR="00935811" w:rsidRPr="00916C6D">
        <w:rPr>
          <w:rFonts w:ascii="Times New Roman" w:eastAsia="宋体" w:hAnsi="Times New Roman" w:cs="Times New Roman" w:hint="eastAsia"/>
          <w:sz w:val="24"/>
          <w:szCs w:val="20"/>
        </w:rPr>
        <w:t>等</w:t>
      </w:r>
      <w:r w:rsidR="004B6D7A" w:rsidRPr="00916C6D">
        <w:rPr>
          <w:rFonts w:ascii="Times New Roman" w:eastAsia="宋体" w:hAnsi="Times New Roman" w:cs="Times New Roman" w:hint="eastAsia"/>
          <w:sz w:val="24"/>
          <w:szCs w:val="20"/>
        </w:rPr>
        <w:t>运算</w:t>
      </w:r>
      <w:r w:rsidR="00621D0E" w:rsidRPr="00916C6D">
        <w:rPr>
          <w:rFonts w:ascii="Times New Roman" w:eastAsia="宋体" w:hAnsi="Times New Roman" w:cs="Times New Roman" w:hint="eastAsia"/>
          <w:sz w:val="24"/>
          <w:szCs w:val="20"/>
        </w:rPr>
        <w:t>服务</w:t>
      </w:r>
      <w:r w:rsidR="004B6D7A" w:rsidRPr="00916C6D">
        <w:rPr>
          <w:rFonts w:ascii="Times New Roman" w:eastAsia="宋体" w:hAnsi="Times New Roman" w:cs="Times New Roman" w:hint="eastAsia"/>
          <w:sz w:val="24"/>
          <w:szCs w:val="20"/>
        </w:rPr>
        <w:t>的软硬件集成化</w:t>
      </w:r>
      <w:r w:rsidR="00810791" w:rsidRPr="00916C6D">
        <w:rPr>
          <w:rFonts w:ascii="Times New Roman" w:eastAsia="宋体" w:hAnsi="Times New Roman" w:cs="Times New Roman" w:hint="eastAsia"/>
          <w:sz w:val="24"/>
          <w:szCs w:val="20"/>
        </w:rPr>
        <w:t>服务器安全产品。</w:t>
      </w:r>
      <w:r w:rsidR="00724281" w:rsidRPr="00916C6D">
        <w:rPr>
          <w:rFonts w:ascii="Times New Roman" w:eastAsia="宋体" w:hAnsi="Times New Roman" w:cs="Times New Roman" w:hint="eastAsia"/>
          <w:sz w:val="24"/>
          <w:szCs w:val="20"/>
        </w:rPr>
        <w:t>产品内置</w:t>
      </w:r>
      <w:r w:rsidR="007736CD" w:rsidRPr="00916C6D">
        <w:rPr>
          <w:rFonts w:ascii="Times New Roman" w:eastAsia="宋体" w:hAnsi="Times New Roman" w:cs="Times New Roman" w:hint="eastAsia"/>
          <w:sz w:val="24"/>
          <w:szCs w:val="20"/>
        </w:rPr>
        <w:t>集成</w:t>
      </w:r>
      <w:r w:rsidR="00495824" w:rsidRPr="00916C6D">
        <w:rPr>
          <w:rFonts w:ascii="Times New Roman" w:eastAsia="宋体" w:hAnsi="Times New Roman" w:cs="Times New Roman" w:hint="eastAsia"/>
          <w:sz w:val="24"/>
          <w:szCs w:val="20"/>
        </w:rPr>
        <w:t>硬件</w:t>
      </w:r>
      <w:r w:rsidR="000F5B9A" w:rsidRPr="00916C6D">
        <w:rPr>
          <w:rFonts w:ascii="Times New Roman" w:eastAsia="宋体" w:hAnsi="Times New Roman" w:cs="Times New Roman" w:hint="eastAsia"/>
          <w:sz w:val="24"/>
          <w:szCs w:val="20"/>
        </w:rPr>
        <w:t>密码卡设备</w:t>
      </w:r>
      <w:r w:rsidR="008329FE" w:rsidRPr="00916C6D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B0034D" w:rsidRPr="00916C6D">
        <w:rPr>
          <w:rFonts w:ascii="Times New Roman" w:eastAsia="宋体" w:hAnsi="Times New Roman" w:cs="Times New Roman" w:hint="eastAsia"/>
          <w:sz w:val="24"/>
          <w:szCs w:val="20"/>
        </w:rPr>
        <w:t>全面</w:t>
      </w:r>
      <w:r w:rsidR="008329FE" w:rsidRPr="00916C6D">
        <w:rPr>
          <w:rFonts w:ascii="Times New Roman" w:eastAsia="宋体" w:hAnsi="Times New Roman" w:cs="Times New Roman" w:hint="eastAsia"/>
          <w:sz w:val="24"/>
          <w:szCs w:val="20"/>
        </w:rPr>
        <w:t>支持</w:t>
      </w:r>
      <w:r w:rsidR="00B0034D" w:rsidRPr="00916C6D">
        <w:rPr>
          <w:rFonts w:ascii="Times New Roman" w:eastAsia="宋体" w:hAnsi="Times New Roman" w:cs="Times New Roman" w:hint="eastAsia"/>
          <w:sz w:val="24"/>
          <w:szCs w:val="20"/>
        </w:rPr>
        <w:t>国内标准密码算法</w:t>
      </w:r>
      <w:r w:rsidR="008A29AC" w:rsidRPr="00916C6D">
        <w:rPr>
          <w:rFonts w:ascii="Times New Roman" w:eastAsia="宋体" w:hAnsi="Times New Roman" w:cs="Times New Roman" w:hint="eastAsia"/>
          <w:sz w:val="24"/>
          <w:szCs w:val="20"/>
        </w:rPr>
        <w:t>和国际通用密码算法</w:t>
      </w:r>
      <w:r w:rsidR="00FE0658" w:rsidRPr="00916C6D">
        <w:rPr>
          <w:rFonts w:ascii="Times New Roman" w:eastAsia="宋体" w:hAnsi="Times New Roman" w:cs="Times New Roman" w:hint="eastAsia"/>
          <w:sz w:val="24"/>
          <w:szCs w:val="20"/>
        </w:rPr>
        <w:t>。</w:t>
      </w:r>
      <w:r w:rsidR="00FC4884" w:rsidRPr="00916C6D">
        <w:rPr>
          <w:rFonts w:ascii="Times New Roman" w:eastAsia="宋体" w:hAnsi="Times New Roman" w:cs="Times New Roman"/>
          <w:sz w:val="24"/>
          <w:szCs w:val="20"/>
        </w:rPr>
        <w:t>NETCA</w:t>
      </w:r>
      <w:r w:rsidR="00FC4884" w:rsidRPr="00916C6D">
        <w:rPr>
          <w:rFonts w:ascii="Times New Roman" w:eastAsia="宋体" w:hAnsi="Times New Roman" w:cs="Times New Roman" w:hint="eastAsia"/>
          <w:sz w:val="24"/>
          <w:szCs w:val="20"/>
        </w:rPr>
        <w:t>签名验签服务器</w:t>
      </w:r>
      <w:r w:rsidR="00A163C2" w:rsidRPr="00916C6D">
        <w:rPr>
          <w:rFonts w:ascii="Times New Roman" w:eastAsia="宋体" w:hAnsi="Times New Roman" w:cs="Times New Roman" w:hint="eastAsia"/>
          <w:sz w:val="24"/>
          <w:szCs w:val="20"/>
        </w:rPr>
        <w:t>提供标准服务接口，</w:t>
      </w:r>
      <w:r w:rsidR="00F154CF" w:rsidRPr="00916C6D">
        <w:rPr>
          <w:rFonts w:ascii="Times New Roman" w:eastAsia="宋体" w:hAnsi="Times New Roman" w:cs="Times New Roman" w:hint="eastAsia"/>
          <w:sz w:val="24"/>
          <w:szCs w:val="20"/>
        </w:rPr>
        <w:t>应用系统通过</w:t>
      </w:r>
      <w:r w:rsidR="006C287D" w:rsidRPr="00916C6D">
        <w:rPr>
          <w:rFonts w:ascii="Times New Roman" w:eastAsia="宋体" w:hAnsi="Times New Roman" w:cs="Times New Roman" w:hint="eastAsia"/>
          <w:sz w:val="24"/>
          <w:szCs w:val="20"/>
        </w:rPr>
        <w:t>该</w:t>
      </w:r>
      <w:r w:rsidR="00F154CF" w:rsidRPr="00916C6D">
        <w:rPr>
          <w:rFonts w:ascii="Times New Roman" w:eastAsia="宋体" w:hAnsi="Times New Roman" w:cs="Times New Roman" w:hint="eastAsia"/>
          <w:sz w:val="24"/>
          <w:szCs w:val="20"/>
        </w:rPr>
        <w:t>接口接入，保证关键业务信息的真实性、完整性和不可否认性。</w:t>
      </w:r>
    </w:p>
    <w:p w:rsidR="00F21512" w:rsidRPr="00916C6D" w:rsidRDefault="00F84FA8" w:rsidP="00916C6D">
      <w:pPr>
        <w:spacing w:after="120" w:line="360" w:lineRule="auto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>NETCA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签名验签服务器</w:t>
      </w:r>
      <w:r w:rsidR="009F6F0A" w:rsidRPr="00916C6D">
        <w:rPr>
          <w:rFonts w:ascii="Times New Roman" w:eastAsia="宋体" w:hAnsi="Times New Roman" w:cs="Times New Roman" w:hint="eastAsia"/>
          <w:sz w:val="24"/>
          <w:szCs w:val="20"/>
        </w:rPr>
        <w:t>广泛</w:t>
      </w:r>
      <w:r w:rsidR="00ED00D7" w:rsidRPr="00916C6D">
        <w:rPr>
          <w:rFonts w:ascii="Times New Roman" w:eastAsia="宋体" w:hAnsi="Times New Roman" w:cs="Times New Roman" w:hint="eastAsia"/>
          <w:sz w:val="24"/>
          <w:szCs w:val="20"/>
        </w:rPr>
        <w:t>适用</w:t>
      </w:r>
      <w:r w:rsidR="009F6F0A" w:rsidRPr="00916C6D">
        <w:rPr>
          <w:rFonts w:ascii="Times New Roman" w:eastAsia="宋体" w:hAnsi="Times New Roman" w:cs="Times New Roman" w:hint="eastAsia"/>
          <w:sz w:val="24"/>
          <w:szCs w:val="20"/>
        </w:rPr>
        <w:t>于</w:t>
      </w:r>
      <w:r w:rsidR="00554D58" w:rsidRPr="00916C6D">
        <w:rPr>
          <w:rFonts w:ascii="Times New Roman" w:eastAsia="宋体" w:hAnsi="Times New Roman" w:cs="Times New Roman" w:hint="eastAsia"/>
          <w:sz w:val="24"/>
          <w:szCs w:val="20"/>
        </w:rPr>
        <w:t>网上审批、</w:t>
      </w:r>
      <w:r w:rsidR="00E0129E" w:rsidRPr="00916C6D">
        <w:rPr>
          <w:rFonts w:ascii="Times New Roman" w:eastAsia="宋体" w:hAnsi="Times New Roman" w:cs="Times New Roman" w:hint="eastAsia"/>
          <w:sz w:val="24"/>
          <w:szCs w:val="20"/>
        </w:rPr>
        <w:t>网上招标采购、</w:t>
      </w:r>
      <w:r w:rsidR="00554D58" w:rsidRPr="00916C6D">
        <w:rPr>
          <w:rFonts w:ascii="Times New Roman" w:eastAsia="宋体" w:hAnsi="Times New Roman" w:cs="Times New Roman" w:hint="eastAsia"/>
          <w:sz w:val="24"/>
          <w:szCs w:val="20"/>
        </w:rPr>
        <w:t>网上办公、网上支付、网上银行</w:t>
      </w:r>
      <w:r w:rsidR="00BF66D6" w:rsidRPr="00916C6D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E0129E" w:rsidRPr="00916C6D">
        <w:rPr>
          <w:rFonts w:ascii="Times New Roman" w:eastAsia="宋体" w:hAnsi="Times New Roman" w:cs="Times New Roman" w:hint="eastAsia"/>
          <w:sz w:val="24"/>
          <w:szCs w:val="20"/>
        </w:rPr>
        <w:t>医疗</w:t>
      </w:r>
      <w:r w:rsidR="006D2A94" w:rsidRPr="00916C6D">
        <w:rPr>
          <w:rFonts w:ascii="Times New Roman" w:eastAsia="宋体" w:hAnsi="Times New Roman" w:cs="Times New Roman" w:hint="eastAsia"/>
          <w:sz w:val="24"/>
          <w:szCs w:val="20"/>
        </w:rPr>
        <w:t>信息</w:t>
      </w:r>
      <w:r w:rsidR="00E0129E" w:rsidRPr="00916C6D">
        <w:rPr>
          <w:rFonts w:ascii="Times New Roman" w:eastAsia="宋体" w:hAnsi="Times New Roman" w:cs="Times New Roman" w:hint="eastAsia"/>
          <w:sz w:val="24"/>
          <w:szCs w:val="20"/>
        </w:rPr>
        <w:t>系统</w:t>
      </w:r>
      <w:r w:rsidR="00016EC3" w:rsidRPr="00916C6D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6D58DD" w:rsidRPr="00916C6D">
        <w:rPr>
          <w:rFonts w:ascii="Times New Roman" w:eastAsia="宋体" w:hAnsi="Times New Roman" w:cs="Times New Roman" w:hint="eastAsia"/>
          <w:sz w:val="24"/>
          <w:szCs w:val="20"/>
        </w:rPr>
        <w:t>网上交易</w:t>
      </w:r>
      <w:r w:rsidR="00A6232A" w:rsidRPr="00916C6D">
        <w:rPr>
          <w:rFonts w:ascii="Times New Roman" w:eastAsia="宋体" w:hAnsi="Times New Roman" w:cs="Times New Roman" w:hint="eastAsia"/>
          <w:sz w:val="24"/>
          <w:szCs w:val="20"/>
        </w:rPr>
        <w:t>等</w:t>
      </w:r>
      <w:r w:rsidR="00C412A7" w:rsidRPr="00916C6D">
        <w:rPr>
          <w:rFonts w:ascii="Times New Roman" w:eastAsia="宋体" w:hAnsi="Times New Roman" w:cs="Times New Roman" w:hint="eastAsia"/>
          <w:sz w:val="24"/>
          <w:szCs w:val="20"/>
        </w:rPr>
        <w:t>电子政务和电子商务</w:t>
      </w:r>
      <w:r w:rsidR="005D2476" w:rsidRPr="00916C6D">
        <w:rPr>
          <w:rFonts w:ascii="Times New Roman" w:eastAsia="宋体" w:hAnsi="Times New Roman" w:cs="Times New Roman" w:hint="eastAsia"/>
          <w:sz w:val="24"/>
          <w:szCs w:val="20"/>
        </w:rPr>
        <w:t>领域</w:t>
      </w:r>
      <w:r w:rsidR="003841DA" w:rsidRPr="00916C6D">
        <w:rPr>
          <w:rFonts w:ascii="Times New Roman" w:eastAsia="宋体" w:hAnsi="Times New Roman" w:cs="Times New Roman" w:hint="eastAsia"/>
          <w:sz w:val="24"/>
          <w:szCs w:val="20"/>
        </w:rPr>
        <w:t>中，</w:t>
      </w:r>
      <w:r w:rsidR="00371194" w:rsidRPr="00916C6D">
        <w:rPr>
          <w:rFonts w:ascii="Times New Roman" w:eastAsia="宋体" w:hAnsi="Times New Roman" w:cs="Times New Roman" w:hint="eastAsia"/>
          <w:sz w:val="24"/>
          <w:szCs w:val="20"/>
        </w:rPr>
        <w:t>为业务应用系统</w:t>
      </w:r>
      <w:r w:rsidR="00215471" w:rsidRPr="00916C6D">
        <w:rPr>
          <w:rFonts w:ascii="Times New Roman" w:eastAsia="宋体" w:hAnsi="Times New Roman" w:cs="Times New Roman" w:hint="eastAsia"/>
          <w:sz w:val="24"/>
          <w:szCs w:val="20"/>
        </w:rPr>
        <w:t>保驾护航。</w:t>
      </w:r>
    </w:p>
    <w:p w:rsidR="00E303DA" w:rsidRPr="00916C6D" w:rsidRDefault="00E303DA" w:rsidP="00F054B4">
      <w:pPr>
        <w:spacing w:after="120"/>
        <w:rPr>
          <w:rFonts w:ascii="Times New Roman" w:hAnsi="Times New Roman" w:cs="Times New Roman"/>
        </w:rPr>
      </w:pPr>
    </w:p>
    <w:p w:rsidR="00F054B4" w:rsidRPr="00916C6D" w:rsidRDefault="0062337A" w:rsidP="0062337A">
      <w:pPr>
        <w:pStyle w:val="1"/>
        <w:rPr>
          <w:rFonts w:ascii="Times New Roman" w:hAnsi="Times New Roman" w:cs="Times New Roman"/>
        </w:rPr>
      </w:pPr>
      <w:r w:rsidRPr="00916C6D">
        <w:rPr>
          <w:rFonts w:ascii="Times New Roman" w:hAnsi="Times New Roman" w:cs="Times New Roman" w:hint="eastAsia"/>
        </w:rPr>
        <w:t>技术标准</w:t>
      </w:r>
    </w:p>
    <w:p w:rsidR="00F054B4" w:rsidRPr="00916C6D" w:rsidRDefault="00F66158" w:rsidP="00F66158">
      <w:pPr>
        <w:spacing w:after="120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>NETCA</w:t>
      </w:r>
      <w:r w:rsidR="00F66880" w:rsidRPr="00916C6D">
        <w:rPr>
          <w:rFonts w:ascii="Times New Roman" w:eastAsia="宋体" w:hAnsi="Times New Roman" w:cs="Times New Roman" w:hint="eastAsia"/>
          <w:sz w:val="24"/>
          <w:szCs w:val="20"/>
        </w:rPr>
        <w:t>签名验签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服务器遵循</w:t>
      </w:r>
      <w:r w:rsidR="00ED72B8" w:rsidRPr="00916C6D">
        <w:rPr>
          <w:rFonts w:ascii="Times New Roman" w:eastAsia="宋体" w:hAnsi="Times New Roman" w:cs="Times New Roman" w:hint="eastAsia"/>
          <w:sz w:val="24"/>
          <w:szCs w:val="20"/>
        </w:rPr>
        <w:t>国家商用密码标准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规范，主要包括。</w:t>
      </w:r>
    </w:p>
    <w:p w:rsidR="00F66158" w:rsidRPr="00916C6D" w:rsidRDefault="00F66158" w:rsidP="00327577">
      <w:pPr>
        <w:pStyle w:val="a8"/>
        <w:numPr>
          <w:ilvl w:val="0"/>
          <w:numId w:val="8"/>
        </w:numPr>
        <w:spacing w:after="120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 xml:space="preserve">GM/T </w:t>
      </w:r>
      <w:r w:rsidR="004263AC" w:rsidRPr="00916C6D">
        <w:rPr>
          <w:rFonts w:ascii="Times New Roman" w:eastAsia="宋体" w:hAnsi="Times New Roman" w:cs="Times New Roman"/>
          <w:sz w:val="24"/>
          <w:szCs w:val="20"/>
        </w:rPr>
        <w:t xml:space="preserve">0029  </w:t>
      </w:r>
      <w:r w:rsidR="0022701A" w:rsidRPr="00916C6D">
        <w:rPr>
          <w:rFonts w:ascii="Times New Roman" w:eastAsia="宋体" w:hAnsi="Times New Roman" w:cs="Times New Roman" w:hint="eastAsia"/>
          <w:sz w:val="24"/>
          <w:szCs w:val="20"/>
        </w:rPr>
        <w:t>签名验签服务器技术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规范</w:t>
      </w:r>
    </w:p>
    <w:p w:rsidR="00F66158" w:rsidRPr="00916C6D" w:rsidRDefault="00F66158" w:rsidP="00327577">
      <w:pPr>
        <w:pStyle w:val="a8"/>
        <w:numPr>
          <w:ilvl w:val="0"/>
          <w:numId w:val="8"/>
        </w:numPr>
        <w:spacing w:after="120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>GM/T 0003  SM2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椭圆曲线公钥密码算法</w:t>
      </w:r>
    </w:p>
    <w:p w:rsidR="00F66158" w:rsidRPr="00916C6D" w:rsidRDefault="00F66158" w:rsidP="00327577">
      <w:pPr>
        <w:pStyle w:val="a8"/>
        <w:numPr>
          <w:ilvl w:val="0"/>
          <w:numId w:val="8"/>
        </w:numPr>
        <w:spacing w:after="120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>GM/T 0004  SM3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密码杂凑算法</w:t>
      </w:r>
    </w:p>
    <w:p w:rsidR="001A0820" w:rsidRPr="00916C6D" w:rsidRDefault="001A0820">
      <w:pPr>
        <w:pStyle w:val="a8"/>
        <w:numPr>
          <w:ilvl w:val="0"/>
          <w:numId w:val="8"/>
        </w:numPr>
        <w:spacing w:after="120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 xml:space="preserve">GM/T 0006  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密码应用标识规范</w:t>
      </w:r>
    </w:p>
    <w:p w:rsidR="00F66158" w:rsidRPr="00916C6D" w:rsidRDefault="00F66158" w:rsidP="00327577">
      <w:pPr>
        <w:pStyle w:val="a8"/>
        <w:numPr>
          <w:ilvl w:val="0"/>
          <w:numId w:val="8"/>
        </w:numPr>
        <w:spacing w:after="120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>GM/T 0010  SM2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密码算法加密签名消息语法规范</w:t>
      </w:r>
    </w:p>
    <w:p w:rsidR="00F66158" w:rsidRPr="00916C6D" w:rsidRDefault="00F66158" w:rsidP="00327577">
      <w:pPr>
        <w:pStyle w:val="a8"/>
        <w:numPr>
          <w:ilvl w:val="0"/>
          <w:numId w:val="8"/>
        </w:numPr>
        <w:spacing w:after="120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 xml:space="preserve">GM/T 0015  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基于</w:t>
      </w:r>
      <w:r w:rsidRPr="00916C6D">
        <w:rPr>
          <w:rFonts w:ascii="Times New Roman" w:eastAsia="宋体" w:hAnsi="Times New Roman" w:cs="Times New Roman"/>
          <w:sz w:val="24"/>
          <w:szCs w:val="20"/>
        </w:rPr>
        <w:t>SM2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密码算法的数字证书格式规范</w:t>
      </w:r>
    </w:p>
    <w:p w:rsidR="00F66158" w:rsidRPr="00916C6D" w:rsidRDefault="00F66158" w:rsidP="00327577">
      <w:pPr>
        <w:pStyle w:val="a8"/>
        <w:numPr>
          <w:ilvl w:val="0"/>
          <w:numId w:val="8"/>
        </w:numPr>
        <w:spacing w:after="120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 xml:space="preserve">GM/T 0019  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通用密码服务接口规范</w:t>
      </w:r>
    </w:p>
    <w:p w:rsidR="007B2EE1" w:rsidRPr="00916C6D" w:rsidRDefault="007B2EE1">
      <w:pPr>
        <w:pStyle w:val="a8"/>
        <w:numPr>
          <w:ilvl w:val="0"/>
          <w:numId w:val="8"/>
        </w:numPr>
        <w:spacing w:after="120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>GM/T 00</w:t>
      </w:r>
      <w:r w:rsidR="00F00333" w:rsidRPr="00916C6D">
        <w:rPr>
          <w:rFonts w:ascii="Times New Roman" w:eastAsia="宋体" w:hAnsi="Times New Roman" w:cs="Times New Roman"/>
          <w:sz w:val="24"/>
          <w:szCs w:val="20"/>
        </w:rPr>
        <w:t>20</w:t>
      </w:r>
      <w:r w:rsidRPr="00916C6D">
        <w:rPr>
          <w:rFonts w:ascii="Times New Roman" w:eastAsia="宋体" w:hAnsi="Times New Roman" w:cs="Times New Roman"/>
          <w:sz w:val="24"/>
          <w:szCs w:val="20"/>
        </w:rPr>
        <w:t xml:space="preserve">  </w:t>
      </w:r>
      <w:r w:rsidR="00F00333" w:rsidRPr="00916C6D">
        <w:rPr>
          <w:rFonts w:ascii="Times New Roman" w:eastAsia="宋体" w:hAnsi="Times New Roman" w:cs="Times New Roman" w:hint="eastAsia"/>
          <w:sz w:val="24"/>
          <w:szCs w:val="20"/>
        </w:rPr>
        <w:t>证书应用综合服务接口规范</w:t>
      </w:r>
    </w:p>
    <w:p w:rsidR="006171A8" w:rsidRPr="00916C6D" w:rsidRDefault="006171A8" w:rsidP="00F054B4">
      <w:pPr>
        <w:spacing w:after="120"/>
        <w:rPr>
          <w:rFonts w:ascii="Times New Roman" w:eastAsia="宋体" w:hAnsi="Times New Roman" w:cs="Times New Roman"/>
          <w:sz w:val="24"/>
          <w:szCs w:val="20"/>
        </w:rPr>
      </w:pPr>
    </w:p>
    <w:p w:rsidR="00FF7F31" w:rsidRPr="00916C6D" w:rsidRDefault="00FF7F31" w:rsidP="00FF7F31">
      <w:pPr>
        <w:pStyle w:val="1"/>
        <w:rPr>
          <w:rFonts w:ascii="Times New Roman" w:hAnsi="Times New Roman" w:cs="Times New Roman"/>
        </w:rPr>
      </w:pPr>
      <w:bookmarkStart w:id="0" w:name="_Toc482734706"/>
      <w:r w:rsidRPr="00916C6D">
        <w:rPr>
          <w:rFonts w:ascii="Times New Roman" w:hAnsi="Times New Roman" w:cs="Times New Roman" w:hint="eastAsia"/>
        </w:rPr>
        <w:t>产品功能</w:t>
      </w:r>
    </w:p>
    <w:p w:rsidR="00352940" w:rsidRPr="00916C6D" w:rsidRDefault="00A1222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/>
          <w:sz w:val="24"/>
          <w:szCs w:val="20"/>
        </w:rPr>
        <w:t>NETCA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签名验签服务器</w:t>
      </w:r>
      <w:r w:rsidR="00F97BE4" w:rsidRPr="00916C6D">
        <w:rPr>
          <w:rFonts w:ascii="Times New Roman" w:eastAsia="宋体" w:hAnsi="Times New Roman" w:cs="Times New Roman" w:hint="eastAsia"/>
          <w:sz w:val="24"/>
          <w:szCs w:val="20"/>
        </w:rPr>
        <w:t>符合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国家商用密码</w:t>
      </w:r>
      <w:r w:rsidR="0078194C">
        <w:rPr>
          <w:rFonts w:ascii="Times New Roman" w:eastAsia="宋体" w:hAnsi="Times New Roman" w:cs="Times New Roman" w:hint="eastAsia"/>
          <w:sz w:val="24"/>
          <w:szCs w:val="20"/>
        </w:rPr>
        <w:t>相关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标准规范</w:t>
      </w:r>
      <w:r w:rsidR="00C728EE" w:rsidRPr="00916C6D">
        <w:rPr>
          <w:rFonts w:ascii="Times New Roman" w:eastAsia="宋体" w:hAnsi="Times New Roman" w:cs="Times New Roman" w:hint="eastAsia"/>
          <w:sz w:val="24"/>
          <w:szCs w:val="20"/>
        </w:rPr>
        <w:t>，并且结合业务应用，提供了</w:t>
      </w:r>
      <w:r w:rsidR="00105372">
        <w:rPr>
          <w:rFonts w:ascii="Times New Roman" w:eastAsia="宋体" w:hAnsi="Times New Roman" w:cs="Times New Roman" w:hint="eastAsia"/>
          <w:sz w:val="24"/>
          <w:szCs w:val="20"/>
        </w:rPr>
        <w:t>密钥生命周期管理、数字签名与验证签名等</w:t>
      </w:r>
      <w:r w:rsidR="00EC19FB" w:rsidRPr="00916C6D">
        <w:rPr>
          <w:rFonts w:ascii="Times New Roman" w:eastAsia="宋体" w:hAnsi="Times New Roman" w:cs="Times New Roman" w:hint="eastAsia"/>
          <w:sz w:val="24"/>
          <w:szCs w:val="20"/>
        </w:rPr>
        <w:t>密码运算、</w:t>
      </w:r>
      <w:r w:rsidR="003C601A">
        <w:rPr>
          <w:rFonts w:ascii="Times New Roman" w:eastAsia="宋体" w:hAnsi="Times New Roman" w:cs="Times New Roman" w:hint="eastAsia"/>
          <w:sz w:val="24"/>
          <w:szCs w:val="20"/>
        </w:rPr>
        <w:t>用户</w:t>
      </w:r>
      <w:r w:rsidR="000046B6" w:rsidRPr="00916C6D">
        <w:rPr>
          <w:rFonts w:ascii="Times New Roman" w:eastAsia="宋体" w:hAnsi="Times New Roman" w:cs="Times New Roman" w:hint="eastAsia"/>
          <w:sz w:val="24"/>
          <w:szCs w:val="20"/>
        </w:rPr>
        <w:t>证书管理、</w:t>
      </w:r>
      <w:r w:rsidR="00A5621E">
        <w:rPr>
          <w:rFonts w:ascii="Times New Roman" w:eastAsia="宋体" w:hAnsi="Times New Roman" w:cs="Times New Roman" w:hint="eastAsia"/>
          <w:sz w:val="24"/>
          <w:szCs w:val="20"/>
        </w:rPr>
        <w:t>应用实体管理、</w:t>
      </w:r>
      <w:r w:rsidR="00B97229">
        <w:rPr>
          <w:rFonts w:ascii="Times New Roman" w:eastAsia="宋体" w:hAnsi="Times New Roman" w:cs="Times New Roman" w:hint="eastAsia"/>
          <w:sz w:val="24"/>
          <w:szCs w:val="20"/>
        </w:rPr>
        <w:t>访问</w:t>
      </w:r>
      <w:r w:rsidR="000046B6" w:rsidRPr="00916C6D">
        <w:rPr>
          <w:rFonts w:ascii="Times New Roman" w:eastAsia="宋体" w:hAnsi="Times New Roman" w:cs="Times New Roman" w:hint="eastAsia"/>
          <w:sz w:val="24"/>
          <w:szCs w:val="20"/>
        </w:rPr>
        <w:t>权限控制等</w:t>
      </w:r>
      <w:r w:rsidR="00C728EE" w:rsidRPr="00916C6D">
        <w:rPr>
          <w:rFonts w:ascii="Times New Roman" w:eastAsia="宋体" w:hAnsi="Times New Roman" w:cs="Times New Roman" w:hint="eastAsia"/>
          <w:sz w:val="24"/>
          <w:szCs w:val="20"/>
        </w:rPr>
        <w:t>丰富的功能，</w:t>
      </w:r>
      <w:r w:rsidR="00CE2CDA" w:rsidRPr="00916C6D">
        <w:rPr>
          <w:rFonts w:ascii="Times New Roman" w:eastAsia="宋体" w:hAnsi="Times New Roman" w:cs="Times New Roman" w:hint="eastAsia"/>
          <w:sz w:val="24"/>
          <w:szCs w:val="20"/>
        </w:rPr>
        <w:t>其中，</w:t>
      </w:r>
      <w:r w:rsidR="0092153F" w:rsidRPr="00916C6D">
        <w:rPr>
          <w:rFonts w:ascii="Times New Roman" w:eastAsia="宋体" w:hAnsi="Times New Roman" w:cs="Times New Roman" w:hint="eastAsia"/>
          <w:sz w:val="24"/>
          <w:szCs w:val="20"/>
        </w:rPr>
        <w:t>主要功能包括如下。</w:t>
      </w:r>
    </w:p>
    <w:p w:rsidR="00F97BE4" w:rsidRPr="00916C6D" w:rsidRDefault="00425CE1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 w:hint="eastAsia"/>
          <w:sz w:val="24"/>
          <w:szCs w:val="20"/>
        </w:rPr>
        <w:lastRenderedPageBreak/>
        <w:t>（</w:t>
      </w:r>
      <w:r w:rsidRPr="00916C6D">
        <w:rPr>
          <w:rFonts w:ascii="Times New Roman" w:eastAsia="宋体" w:hAnsi="Times New Roman" w:cs="Times New Roman"/>
          <w:sz w:val="24"/>
          <w:szCs w:val="20"/>
        </w:rPr>
        <w:t>1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="00986683">
        <w:rPr>
          <w:rFonts w:ascii="Times New Roman" w:eastAsia="宋体" w:hAnsi="Times New Roman" w:cs="Times New Roman" w:hint="eastAsia"/>
          <w:sz w:val="24"/>
          <w:szCs w:val="20"/>
        </w:rPr>
        <w:t>密钥管理</w:t>
      </w:r>
    </w:p>
    <w:p w:rsidR="00F97BE4" w:rsidRPr="00916C6D" w:rsidRDefault="00FD0DDE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730667">
        <w:rPr>
          <w:rFonts w:ascii="Times New Roman" w:eastAsia="宋体" w:hAnsi="Times New Roman" w:cs="Times New Roman"/>
          <w:sz w:val="24"/>
          <w:szCs w:val="20"/>
        </w:rPr>
        <w:t>NETCA</w:t>
      </w:r>
      <w:r w:rsidR="00730667">
        <w:rPr>
          <w:rFonts w:ascii="Times New Roman" w:eastAsia="宋体" w:hAnsi="Times New Roman" w:cs="Times New Roman"/>
          <w:sz w:val="24"/>
          <w:szCs w:val="20"/>
        </w:rPr>
        <w:t>签名验签服务器</w:t>
      </w:r>
      <w:r w:rsidR="00720AFB">
        <w:rPr>
          <w:rFonts w:ascii="Times New Roman" w:eastAsia="宋体" w:hAnsi="Times New Roman" w:cs="Times New Roman"/>
          <w:sz w:val="24"/>
          <w:szCs w:val="20"/>
        </w:rPr>
        <w:t>具备完善的密钥管理</w:t>
      </w:r>
      <w:r w:rsidR="00127499">
        <w:rPr>
          <w:rFonts w:ascii="Times New Roman" w:eastAsia="宋体" w:hAnsi="Times New Roman" w:cs="Times New Roman"/>
          <w:sz w:val="24"/>
          <w:szCs w:val="20"/>
        </w:rPr>
        <w:t>功能</w:t>
      </w:r>
      <w:r w:rsidR="0012749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55325">
        <w:rPr>
          <w:rFonts w:ascii="Times New Roman" w:eastAsia="宋体" w:hAnsi="Times New Roman" w:cs="Times New Roman" w:hint="eastAsia"/>
          <w:sz w:val="24"/>
          <w:szCs w:val="20"/>
        </w:rPr>
        <w:t>实现</w:t>
      </w:r>
      <w:r w:rsidR="0060124C">
        <w:rPr>
          <w:rFonts w:ascii="Times New Roman" w:eastAsia="宋体" w:hAnsi="Times New Roman" w:cs="Times New Roman" w:hint="eastAsia"/>
          <w:sz w:val="24"/>
          <w:szCs w:val="20"/>
        </w:rPr>
        <w:t>对密钥整个生命周期进行统一管理</w:t>
      </w:r>
      <w:r w:rsidR="006F20CB">
        <w:rPr>
          <w:rFonts w:ascii="Times New Roman" w:eastAsia="宋体" w:hAnsi="Times New Roman" w:cs="Times New Roman" w:hint="eastAsia"/>
          <w:sz w:val="24"/>
          <w:szCs w:val="20"/>
        </w:rPr>
        <w:t>与维护</w:t>
      </w:r>
      <w:r w:rsidR="0060124C">
        <w:rPr>
          <w:rFonts w:ascii="Times New Roman" w:eastAsia="宋体" w:hAnsi="Times New Roman" w:cs="Times New Roman" w:hint="eastAsia"/>
          <w:sz w:val="24"/>
          <w:szCs w:val="20"/>
        </w:rPr>
        <w:t>，保证密钥的安全。</w:t>
      </w:r>
    </w:p>
    <w:p w:rsidR="00AA7E3A" w:rsidRPr="00916C6D" w:rsidRDefault="005055CB" w:rsidP="00916C6D">
      <w:pPr>
        <w:pStyle w:val="a8"/>
        <w:numPr>
          <w:ilvl w:val="0"/>
          <w:numId w:val="8"/>
        </w:numPr>
        <w:spacing w:line="360" w:lineRule="auto"/>
        <w:ind w:left="851"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密钥产生</w:t>
      </w:r>
      <w:r w:rsidR="00E44BFF">
        <w:rPr>
          <w:rFonts w:ascii="Times New Roman" w:eastAsia="宋体" w:hAnsi="Times New Roman" w:cs="Times New Roman" w:hint="eastAsia"/>
          <w:sz w:val="24"/>
          <w:szCs w:val="20"/>
        </w:rPr>
        <w:t>。</w:t>
      </w:r>
      <w:r w:rsidR="00395E77">
        <w:rPr>
          <w:rFonts w:ascii="Times New Roman" w:eastAsia="宋体" w:hAnsi="Times New Roman" w:cs="Times New Roman" w:hint="eastAsia"/>
          <w:sz w:val="24"/>
          <w:szCs w:val="20"/>
        </w:rPr>
        <w:t>支持产生</w:t>
      </w:r>
      <w:r w:rsidR="00395E77">
        <w:rPr>
          <w:rFonts w:ascii="Times New Roman" w:eastAsia="宋体" w:hAnsi="Times New Roman" w:cs="Times New Roman" w:hint="eastAsia"/>
          <w:sz w:val="24"/>
          <w:szCs w:val="20"/>
        </w:rPr>
        <w:t>SM2</w:t>
      </w:r>
      <w:r w:rsidR="00395E77">
        <w:rPr>
          <w:rFonts w:ascii="Times New Roman" w:eastAsia="宋体" w:hAnsi="Times New Roman" w:cs="Times New Roman" w:hint="eastAsia"/>
          <w:sz w:val="24"/>
          <w:szCs w:val="20"/>
        </w:rPr>
        <w:t>密钥对和</w:t>
      </w:r>
      <w:r w:rsidR="00395E77">
        <w:rPr>
          <w:rFonts w:ascii="Times New Roman" w:eastAsia="宋体" w:hAnsi="Times New Roman" w:cs="Times New Roman" w:hint="eastAsia"/>
          <w:sz w:val="24"/>
          <w:szCs w:val="20"/>
        </w:rPr>
        <w:t>RSA</w:t>
      </w:r>
      <w:r w:rsidR="00395E77">
        <w:rPr>
          <w:rFonts w:ascii="Times New Roman" w:eastAsia="宋体" w:hAnsi="Times New Roman" w:cs="Times New Roman" w:hint="eastAsia"/>
          <w:sz w:val="24"/>
          <w:szCs w:val="20"/>
        </w:rPr>
        <w:t>密钥对</w:t>
      </w:r>
      <w:r w:rsidR="00E615A2">
        <w:rPr>
          <w:rFonts w:ascii="Times New Roman" w:eastAsia="宋体" w:hAnsi="Times New Roman" w:cs="Times New Roman" w:hint="eastAsia"/>
          <w:sz w:val="24"/>
          <w:szCs w:val="20"/>
        </w:rPr>
        <w:t>。</w:t>
      </w:r>
      <w:r w:rsidR="00F6695A">
        <w:rPr>
          <w:rFonts w:ascii="Times New Roman" w:eastAsia="宋体" w:hAnsi="Times New Roman" w:cs="Times New Roman" w:hint="eastAsia"/>
          <w:sz w:val="24"/>
          <w:szCs w:val="20"/>
        </w:rPr>
        <w:t>采用符合国家密码管理局</w:t>
      </w:r>
      <w:r w:rsidR="005E4439">
        <w:rPr>
          <w:rFonts w:ascii="Times New Roman" w:eastAsia="宋体" w:hAnsi="Times New Roman" w:cs="Times New Roman" w:hint="eastAsia"/>
          <w:sz w:val="24"/>
          <w:szCs w:val="20"/>
        </w:rPr>
        <w:t>要求的商用密码卡设备，</w:t>
      </w:r>
      <w:r w:rsidR="00F27145">
        <w:rPr>
          <w:rFonts w:ascii="Times New Roman" w:eastAsia="宋体" w:hAnsi="Times New Roman" w:cs="Times New Roman" w:hint="eastAsia"/>
          <w:sz w:val="24"/>
          <w:szCs w:val="20"/>
        </w:rPr>
        <w:t>密钥</w:t>
      </w:r>
      <w:r w:rsidR="00A87936">
        <w:rPr>
          <w:rFonts w:ascii="Times New Roman" w:eastAsia="宋体" w:hAnsi="Times New Roman" w:cs="Times New Roman" w:hint="eastAsia"/>
          <w:sz w:val="24"/>
          <w:szCs w:val="20"/>
        </w:rPr>
        <w:t>采用</w:t>
      </w:r>
      <w:r w:rsidR="00F27145">
        <w:rPr>
          <w:rFonts w:ascii="Times New Roman" w:eastAsia="宋体" w:hAnsi="Times New Roman" w:cs="Times New Roman" w:hint="eastAsia"/>
          <w:sz w:val="24"/>
          <w:szCs w:val="20"/>
        </w:rPr>
        <w:t>物理噪声源产生器</w:t>
      </w:r>
      <w:r w:rsidR="00A24A0A">
        <w:rPr>
          <w:rFonts w:ascii="Times New Roman" w:eastAsia="宋体" w:hAnsi="Times New Roman" w:cs="Times New Roman" w:hint="eastAsia"/>
          <w:sz w:val="24"/>
          <w:szCs w:val="20"/>
        </w:rPr>
        <w:t>生成</w:t>
      </w:r>
      <w:r w:rsidR="00F27145">
        <w:rPr>
          <w:rFonts w:ascii="Times New Roman" w:eastAsia="宋体" w:hAnsi="Times New Roman" w:cs="Times New Roman" w:hint="eastAsia"/>
          <w:sz w:val="24"/>
          <w:szCs w:val="20"/>
        </w:rPr>
        <w:t>真随机数，符合</w:t>
      </w:r>
      <w:r w:rsidR="000D1A88">
        <w:rPr>
          <w:rFonts w:ascii="Times New Roman" w:eastAsia="宋体" w:hAnsi="Times New Roman" w:cs="Times New Roman" w:hint="eastAsia"/>
          <w:sz w:val="24"/>
          <w:szCs w:val="20"/>
        </w:rPr>
        <w:t>随机数检测规范要求。</w:t>
      </w:r>
    </w:p>
    <w:p w:rsidR="009922C4" w:rsidRPr="00916C6D" w:rsidRDefault="00E44BFF" w:rsidP="00916C6D">
      <w:pPr>
        <w:pStyle w:val="a8"/>
        <w:numPr>
          <w:ilvl w:val="0"/>
          <w:numId w:val="8"/>
        </w:numPr>
        <w:spacing w:line="360" w:lineRule="auto"/>
        <w:ind w:left="851"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密钥存储。</w:t>
      </w:r>
      <w:r w:rsidR="00443D19">
        <w:rPr>
          <w:rFonts w:ascii="Times New Roman" w:eastAsia="宋体" w:hAnsi="Times New Roman" w:cs="Times New Roman" w:hint="eastAsia"/>
          <w:sz w:val="24"/>
          <w:szCs w:val="20"/>
        </w:rPr>
        <w:t>密钥通过加密后进行存储，保证了密钥的安全，防止密钥泄漏和非法攻击。</w:t>
      </w:r>
    </w:p>
    <w:p w:rsidR="00F4710D" w:rsidRDefault="00D03FE4" w:rsidP="00916C6D">
      <w:pPr>
        <w:pStyle w:val="a8"/>
        <w:numPr>
          <w:ilvl w:val="0"/>
          <w:numId w:val="8"/>
        </w:numPr>
        <w:spacing w:line="360" w:lineRule="auto"/>
        <w:ind w:left="851"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密钥</w:t>
      </w:r>
      <w:r w:rsidR="00672681">
        <w:rPr>
          <w:rFonts w:ascii="Times New Roman" w:eastAsia="宋体" w:hAnsi="Times New Roman" w:cs="Times New Roman" w:hint="eastAsia"/>
          <w:sz w:val="24"/>
          <w:szCs w:val="20"/>
        </w:rPr>
        <w:t>备份和恢复</w:t>
      </w:r>
      <w:r w:rsidR="00E44BFF">
        <w:rPr>
          <w:rFonts w:ascii="Times New Roman" w:eastAsia="宋体" w:hAnsi="Times New Roman" w:cs="Times New Roman" w:hint="eastAsia"/>
          <w:sz w:val="24"/>
          <w:szCs w:val="20"/>
        </w:rPr>
        <w:t>。</w:t>
      </w:r>
      <w:r w:rsidR="002C455B">
        <w:rPr>
          <w:rFonts w:ascii="Times New Roman" w:eastAsia="宋体" w:hAnsi="Times New Roman" w:cs="Times New Roman" w:hint="eastAsia"/>
          <w:sz w:val="24"/>
          <w:szCs w:val="20"/>
        </w:rPr>
        <w:t>支持对密钥进行备份</w:t>
      </w:r>
      <w:r w:rsidR="00EC736E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406D1F">
        <w:rPr>
          <w:rFonts w:ascii="Times New Roman" w:eastAsia="宋体" w:hAnsi="Times New Roman" w:cs="Times New Roman" w:hint="eastAsia"/>
          <w:sz w:val="24"/>
          <w:szCs w:val="20"/>
        </w:rPr>
        <w:t>防止</w:t>
      </w:r>
      <w:r w:rsidR="0088369A">
        <w:rPr>
          <w:rFonts w:ascii="Times New Roman" w:eastAsia="宋体" w:hAnsi="Times New Roman" w:cs="Times New Roman" w:hint="eastAsia"/>
          <w:sz w:val="24"/>
          <w:szCs w:val="20"/>
        </w:rPr>
        <w:t>操作失误、</w:t>
      </w:r>
      <w:r w:rsidR="00DF1278">
        <w:rPr>
          <w:rFonts w:ascii="Times New Roman" w:eastAsia="宋体" w:hAnsi="Times New Roman" w:cs="Times New Roman" w:hint="eastAsia"/>
          <w:sz w:val="24"/>
          <w:szCs w:val="20"/>
        </w:rPr>
        <w:t>恶意删除等非常规操作导致密钥丢失，</w:t>
      </w:r>
      <w:r w:rsidR="00F36D9A">
        <w:rPr>
          <w:rFonts w:ascii="Times New Roman" w:eastAsia="宋体" w:hAnsi="Times New Roman" w:cs="Times New Roman" w:hint="eastAsia"/>
          <w:sz w:val="24"/>
          <w:szCs w:val="20"/>
        </w:rPr>
        <w:t>同时支持</w:t>
      </w:r>
      <w:r w:rsidR="005704F1">
        <w:rPr>
          <w:rFonts w:ascii="Times New Roman" w:eastAsia="宋体" w:hAnsi="Times New Roman" w:cs="Times New Roman" w:hint="eastAsia"/>
          <w:sz w:val="24"/>
          <w:szCs w:val="20"/>
        </w:rPr>
        <w:t>对密钥进行</w:t>
      </w:r>
      <w:r w:rsidR="00F36D9A">
        <w:rPr>
          <w:rFonts w:ascii="Times New Roman" w:eastAsia="宋体" w:hAnsi="Times New Roman" w:cs="Times New Roman" w:hint="eastAsia"/>
          <w:sz w:val="24"/>
          <w:szCs w:val="20"/>
        </w:rPr>
        <w:t>恢复，保证系统能够快速恢复</w:t>
      </w:r>
      <w:r w:rsidR="00BC58B5">
        <w:rPr>
          <w:rFonts w:ascii="Times New Roman" w:eastAsia="宋体" w:hAnsi="Times New Roman" w:cs="Times New Roman" w:hint="eastAsia"/>
          <w:sz w:val="24"/>
          <w:szCs w:val="20"/>
        </w:rPr>
        <w:t>正常使用</w:t>
      </w:r>
      <w:r w:rsidR="00F36D9A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:rsidR="00132D13" w:rsidRPr="00916C6D" w:rsidRDefault="00891A08" w:rsidP="00916C6D">
      <w:pPr>
        <w:pStyle w:val="a8"/>
        <w:numPr>
          <w:ilvl w:val="0"/>
          <w:numId w:val="8"/>
        </w:numPr>
        <w:spacing w:line="360" w:lineRule="auto"/>
        <w:ind w:left="851"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密钥销毁</w:t>
      </w:r>
      <w:r w:rsidR="00E44BFF">
        <w:rPr>
          <w:rFonts w:ascii="Times New Roman" w:eastAsia="宋体" w:hAnsi="Times New Roman" w:cs="Times New Roman" w:hint="eastAsia"/>
          <w:sz w:val="24"/>
          <w:szCs w:val="20"/>
        </w:rPr>
        <w:t>。</w:t>
      </w:r>
      <w:r w:rsidR="007549AA">
        <w:rPr>
          <w:rFonts w:ascii="Times New Roman" w:eastAsia="宋体" w:hAnsi="Times New Roman" w:cs="Times New Roman" w:hint="eastAsia"/>
          <w:sz w:val="24"/>
          <w:szCs w:val="20"/>
        </w:rPr>
        <w:t>支持对密钥进行销毁。</w:t>
      </w:r>
    </w:p>
    <w:p w:rsidR="00AA7E3A" w:rsidRDefault="00AA7E3A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1A6779" w:rsidRDefault="004A1BAF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sz w:val="24"/>
          <w:szCs w:val="20"/>
        </w:rPr>
        <w:t>2</w:t>
      </w:r>
      <w:r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="00590155">
        <w:rPr>
          <w:rFonts w:ascii="Times New Roman" w:eastAsia="宋体" w:hAnsi="Times New Roman" w:cs="Times New Roman" w:hint="eastAsia"/>
          <w:sz w:val="24"/>
          <w:szCs w:val="20"/>
        </w:rPr>
        <w:t>数字签名和验证</w:t>
      </w:r>
      <w:r w:rsidR="00BF0434">
        <w:rPr>
          <w:rFonts w:ascii="Times New Roman" w:eastAsia="宋体" w:hAnsi="Times New Roman" w:cs="Times New Roman" w:hint="eastAsia"/>
          <w:sz w:val="24"/>
          <w:szCs w:val="20"/>
        </w:rPr>
        <w:t>签名</w:t>
      </w:r>
      <w:r w:rsidR="003D5319">
        <w:rPr>
          <w:rFonts w:ascii="Times New Roman" w:eastAsia="宋体" w:hAnsi="Times New Roman" w:cs="Times New Roman" w:hint="eastAsia"/>
          <w:sz w:val="24"/>
          <w:szCs w:val="20"/>
        </w:rPr>
        <w:t>功能</w:t>
      </w:r>
    </w:p>
    <w:p w:rsidR="001A6779" w:rsidRPr="00916C6D" w:rsidRDefault="00590155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532D45">
        <w:rPr>
          <w:rFonts w:ascii="Times New Roman" w:eastAsia="宋体" w:hAnsi="Times New Roman" w:cs="Times New Roman"/>
          <w:sz w:val="24"/>
          <w:szCs w:val="20"/>
        </w:rPr>
        <w:t>NETCA</w:t>
      </w:r>
      <w:r w:rsidR="00532D45">
        <w:rPr>
          <w:rFonts w:ascii="Times New Roman" w:eastAsia="宋体" w:hAnsi="Times New Roman" w:cs="Times New Roman"/>
          <w:sz w:val="24"/>
          <w:szCs w:val="20"/>
        </w:rPr>
        <w:t>签名验签服务器</w:t>
      </w:r>
      <w:r w:rsidR="00234D3F">
        <w:rPr>
          <w:rFonts w:ascii="Times New Roman" w:eastAsia="宋体" w:hAnsi="Times New Roman" w:cs="Times New Roman" w:hint="eastAsia"/>
          <w:sz w:val="24"/>
          <w:szCs w:val="20"/>
        </w:rPr>
        <w:t>支持</w:t>
      </w:r>
      <w:r w:rsidR="00234D3F">
        <w:rPr>
          <w:rFonts w:ascii="Times New Roman" w:eastAsia="宋体" w:hAnsi="Times New Roman" w:cs="Times New Roman" w:hint="eastAsia"/>
          <w:sz w:val="24"/>
          <w:szCs w:val="20"/>
        </w:rPr>
        <w:t>SM2</w:t>
      </w:r>
      <w:r w:rsidR="00234D3F">
        <w:rPr>
          <w:rFonts w:ascii="Times New Roman" w:eastAsia="宋体" w:hAnsi="Times New Roman" w:cs="Times New Roman" w:hint="eastAsia"/>
          <w:sz w:val="24"/>
          <w:szCs w:val="20"/>
        </w:rPr>
        <w:t>算法和</w:t>
      </w:r>
      <w:r w:rsidR="00234D3F">
        <w:rPr>
          <w:rFonts w:ascii="Times New Roman" w:eastAsia="宋体" w:hAnsi="Times New Roman" w:cs="Times New Roman" w:hint="eastAsia"/>
          <w:sz w:val="24"/>
          <w:szCs w:val="20"/>
        </w:rPr>
        <w:t>RSA</w:t>
      </w:r>
      <w:r w:rsidR="00234D3F">
        <w:rPr>
          <w:rFonts w:ascii="Times New Roman" w:eastAsia="宋体" w:hAnsi="Times New Roman" w:cs="Times New Roman" w:hint="eastAsia"/>
          <w:sz w:val="24"/>
          <w:szCs w:val="20"/>
        </w:rPr>
        <w:t>算法数字签名</w:t>
      </w:r>
      <w:r w:rsidR="00436FA3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2A78B6">
        <w:rPr>
          <w:rFonts w:ascii="Times New Roman" w:eastAsia="宋体" w:hAnsi="Times New Roman" w:cs="Times New Roman" w:hint="eastAsia"/>
          <w:sz w:val="24"/>
          <w:szCs w:val="20"/>
        </w:rPr>
        <w:t>为应用系统提供</w:t>
      </w:r>
      <w:r w:rsidR="0015722E">
        <w:rPr>
          <w:rFonts w:ascii="Times New Roman" w:eastAsia="宋体" w:hAnsi="Times New Roman" w:cs="Times New Roman" w:hint="eastAsia"/>
          <w:sz w:val="24"/>
          <w:szCs w:val="20"/>
        </w:rPr>
        <w:t>数字签名、验证签名核心功能</w:t>
      </w:r>
      <w:r w:rsidR="00375175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0B7CC4">
        <w:rPr>
          <w:rFonts w:ascii="Times New Roman" w:eastAsia="宋体" w:hAnsi="Times New Roman" w:cs="Times New Roman" w:hint="eastAsia"/>
          <w:sz w:val="24"/>
          <w:szCs w:val="20"/>
        </w:rPr>
        <w:t>实现</w:t>
      </w:r>
      <w:r w:rsidR="005A7845">
        <w:rPr>
          <w:rFonts w:ascii="Times New Roman" w:eastAsia="宋体" w:hAnsi="Times New Roman" w:cs="Times New Roman" w:hint="eastAsia"/>
          <w:sz w:val="24"/>
          <w:szCs w:val="20"/>
        </w:rPr>
        <w:t>对数据、消息、文件等多种格式的运算服务。</w:t>
      </w:r>
    </w:p>
    <w:p w:rsidR="00F97BE4" w:rsidRPr="00916C6D" w:rsidRDefault="00432569" w:rsidP="00916C6D">
      <w:pPr>
        <w:pStyle w:val="a8"/>
        <w:numPr>
          <w:ilvl w:val="0"/>
          <w:numId w:val="9"/>
        </w:numPr>
        <w:spacing w:line="360" w:lineRule="auto"/>
        <w:ind w:left="851"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数字签名</w:t>
      </w:r>
      <w:r w:rsidR="006518B4" w:rsidRPr="00916C6D">
        <w:rPr>
          <w:rFonts w:ascii="Times New Roman" w:eastAsia="宋体" w:hAnsi="Times New Roman" w:cs="Times New Roman" w:hint="eastAsia"/>
          <w:sz w:val="24"/>
          <w:szCs w:val="20"/>
        </w:rPr>
        <w:t>：</w:t>
      </w:r>
      <w:r w:rsidR="00272997" w:rsidRPr="00964100">
        <w:rPr>
          <w:rFonts w:ascii="宋体" w:hAnsi="宋体"/>
          <w:sz w:val="24"/>
        </w:rPr>
        <w:t>提</w:t>
      </w:r>
      <w:r w:rsidR="00272997" w:rsidRPr="00916C6D">
        <w:rPr>
          <w:rFonts w:ascii="Times New Roman" w:eastAsia="宋体" w:hAnsi="Times New Roman" w:cs="Times New Roman"/>
          <w:sz w:val="24"/>
          <w:szCs w:val="20"/>
        </w:rPr>
        <w:t>供普通格式、</w:t>
      </w:r>
      <w:r w:rsidR="00272997" w:rsidRPr="00916C6D">
        <w:rPr>
          <w:rFonts w:ascii="Times New Roman" w:eastAsia="宋体" w:hAnsi="Times New Roman" w:cs="Times New Roman"/>
          <w:sz w:val="24"/>
          <w:szCs w:val="20"/>
        </w:rPr>
        <w:t>PKCS#7</w:t>
      </w:r>
      <w:r w:rsidR="00272997" w:rsidRPr="00916C6D">
        <w:rPr>
          <w:rFonts w:ascii="Times New Roman" w:eastAsia="宋体" w:hAnsi="Times New Roman" w:cs="Times New Roman"/>
          <w:sz w:val="24"/>
          <w:szCs w:val="20"/>
        </w:rPr>
        <w:t>标准的数字签名功能</w:t>
      </w:r>
      <w:r w:rsidR="000717DF" w:rsidRPr="00916C6D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7E32C3">
        <w:rPr>
          <w:rFonts w:ascii="Times New Roman" w:eastAsia="宋体" w:hAnsi="Times New Roman" w:cs="Times New Roman" w:hint="eastAsia"/>
          <w:sz w:val="24"/>
          <w:szCs w:val="20"/>
        </w:rPr>
        <w:t>SM2</w:t>
      </w:r>
      <w:r w:rsidR="007E32C3">
        <w:rPr>
          <w:rFonts w:ascii="Times New Roman" w:eastAsia="宋体" w:hAnsi="Times New Roman" w:cs="Times New Roman" w:hint="eastAsia"/>
          <w:sz w:val="24"/>
          <w:szCs w:val="20"/>
        </w:rPr>
        <w:t>算法时，</w:t>
      </w:r>
      <w:r w:rsidR="0088214C">
        <w:rPr>
          <w:rFonts w:ascii="Times New Roman" w:eastAsia="宋体" w:hAnsi="Times New Roman" w:cs="Times New Roman" w:hint="eastAsia"/>
          <w:sz w:val="24"/>
          <w:szCs w:val="20"/>
        </w:rPr>
        <w:t>遵循</w:t>
      </w:r>
      <w:r w:rsidR="00BD029E">
        <w:rPr>
          <w:rFonts w:ascii="Times New Roman" w:eastAsia="宋体" w:hAnsi="Times New Roman" w:cs="Times New Roman" w:hint="eastAsia"/>
          <w:sz w:val="24"/>
          <w:szCs w:val="20"/>
        </w:rPr>
        <w:t>国密</w:t>
      </w:r>
      <w:r w:rsidR="003938C8">
        <w:rPr>
          <w:rFonts w:ascii="Times New Roman" w:eastAsia="宋体" w:hAnsi="Times New Roman" w:cs="Times New Roman" w:hint="eastAsia"/>
          <w:sz w:val="24"/>
          <w:szCs w:val="20"/>
        </w:rPr>
        <w:t>相关</w:t>
      </w:r>
      <w:r w:rsidR="00D001C2">
        <w:rPr>
          <w:rFonts w:ascii="Times New Roman" w:eastAsia="宋体" w:hAnsi="Times New Roman" w:cs="Times New Roman" w:hint="eastAsia"/>
          <w:sz w:val="24"/>
          <w:szCs w:val="20"/>
        </w:rPr>
        <w:t>规范格式要求</w:t>
      </w:r>
      <w:r w:rsidR="0088214C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:rsidR="000C36A5" w:rsidRPr="00916C6D" w:rsidRDefault="001B205A" w:rsidP="00916C6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验证签名：</w:t>
      </w:r>
      <w:r w:rsidR="000C3C17" w:rsidRPr="000C3C17">
        <w:rPr>
          <w:rFonts w:ascii="Times New Roman" w:eastAsia="宋体" w:hAnsi="Times New Roman" w:cs="Times New Roman" w:hint="eastAsia"/>
          <w:sz w:val="24"/>
          <w:szCs w:val="20"/>
        </w:rPr>
        <w:t>提供普通格式、</w:t>
      </w:r>
      <w:r w:rsidR="000C3C17" w:rsidRPr="000C3C17">
        <w:rPr>
          <w:rFonts w:ascii="Times New Roman" w:eastAsia="宋体" w:hAnsi="Times New Roman" w:cs="Times New Roman" w:hint="eastAsia"/>
          <w:sz w:val="24"/>
          <w:szCs w:val="20"/>
        </w:rPr>
        <w:t>PKCS#7</w:t>
      </w:r>
      <w:r w:rsidR="000C3C17" w:rsidRPr="000C3C17">
        <w:rPr>
          <w:rFonts w:ascii="Times New Roman" w:eastAsia="宋体" w:hAnsi="Times New Roman" w:cs="Times New Roman" w:hint="eastAsia"/>
          <w:sz w:val="24"/>
          <w:szCs w:val="20"/>
        </w:rPr>
        <w:t>标准的数字签名验证功能。</w:t>
      </w:r>
    </w:p>
    <w:p w:rsidR="00E66F7A" w:rsidRDefault="00E66F7A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856A84" w:rsidRDefault="00A72622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sz w:val="24"/>
          <w:szCs w:val="20"/>
        </w:rPr>
        <w:t>3</w:t>
      </w:r>
      <w:r>
        <w:rPr>
          <w:rFonts w:ascii="Times New Roman" w:eastAsia="宋体" w:hAnsi="Times New Roman" w:cs="Times New Roman" w:hint="eastAsia"/>
          <w:sz w:val="24"/>
          <w:szCs w:val="20"/>
        </w:rPr>
        <w:t>）证书有效性验证</w:t>
      </w:r>
    </w:p>
    <w:p w:rsidR="001D3081" w:rsidRDefault="002B23A3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080ED8">
        <w:rPr>
          <w:rFonts w:ascii="Times New Roman" w:eastAsia="宋体" w:hAnsi="Times New Roman" w:cs="Times New Roman"/>
          <w:sz w:val="24"/>
          <w:szCs w:val="20"/>
        </w:rPr>
        <w:t>NETCA</w:t>
      </w:r>
      <w:r w:rsidR="00080ED8">
        <w:rPr>
          <w:rFonts w:ascii="Times New Roman" w:eastAsia="宋体" w:hAnsi="Times New Roman" w:cs="Times New Roman"/>
          <w:sz w:val="24"/>
          <w:szCs w:val="20"/>
        </w:rPr>
        <w:t>签名验签服务器</w:t>
      </w:r>
      <w:r w:rsidR="00956DF2">
        <w:rPr>
          <w:rFonts w:ascii="Times New Roman" w:eastAsia="宋体" w:hAnsi="Times New Roman" w:cs="Times New Roman"/>
          <w:sz w:val="24"/>
          <w:szCs w:val="20"/>
        </w:rPr>
        <w:t>提供</w:t>
      </w:r>
      <w:r w:rsidR="00E242AE">
        <w:rPr>
          <w:rFonts w:ascii="Times New Roman" w:eastAsia="宋体" w:hAnsi="Times New Roman" w:cs="Times New Roman" w:hint="eastAsia"/>
          <w:sz w:val="24"/>
          <w:szCs w:val="20"/>
        </w:rPr>
        <w:t>对证书的有效</w:t>
      </w:r>
      <w:r w:rsidR="00F670FB">
        <w:rPr>
          <w:rFonts w:ascii="Times New Roman" w:eastAsia="宋体" w:hAnsi="Times New Roman" w:cs="Times New Roman" w:hint="eastAsia"/>
          <w:sz w:val="24"/>
          <w:szCs w:val="20"/>
        </w:rPr>
        <w:t>性进行验证，包括验证</w:t>
      </w:r>
      <w:r w:rsidR="00164746">
        <w:rPr>
          <w:rFonts w:ascii="Times New Roman" w:eastAsia="宋体" w:hAnsi="Times New Roman" w:cs="Times New Roman" w:hint="eastAsia"/>
          <w:sz w:val="24"/>
          <w:szCs w:val="20"/>
        </w:rPr>
        <w:t>证书有效期、</w:t>
      </w:r>
      <w:r w:rsidR="00164746">
        <w:rPr>
          <w:rFonts w:ascii="Times New Roman" w:eastAsia="宋体" w:hAnsi="Times New Roman" w:cs="Times New Roman" w:hint="eastAsia"/>
          <w:sz w:val="24"/>
          <w:szCs w:val="20"/>
        </w:rPr>
        <w:t>CA</w:t>
      </w:r>
      <w:r w:rsidR="00164746">
        <w:rPr>
          <w:rFonts w:ascii="Times New Roman" w:eastAsia="宋体" w:hAnsi="Times New Roman" w:cs="Times New Roman" w:hint="eastAsia"/>
          <w:sz w:val="24"/>
          <w:szCs w:val="20"/>
        </w:rPr>
        <w:t>证书链、</w:t>
      </w:r>
      <w:r w:rsidR="00164746">
        <w:rPr>
          <w:rFonts w:ascii="Times New Roman" w:eastAsia="宋体" w:hAnsi="Times New Roman" w:cs="Times New Roman" w:hint="eastAsia"/>
          <w:sz w:val="24"/>
          <w:szCs w:val="20"/>
        </w:rPr>
        <w:t>OCSP</w:t>
      </w:r>
      <w:r w:rsidR="00164746">
        <w:rPr>
          <w:rFonts w:ascii="Times New Roman" w:eastAsia="宋体" w:hAnsi="Times New Roman" w:cs="Times New Roman" w:hint="eastAsia"/>
          <w:sz w:val="24"/>
          <w:szCs w:val="20"/>
        </w:rPr>
        <w:t>验证和</w:t>
      </w:r>
      <w:r w:rsidR="00164746">
        <w:rPr>
          <w:rFonts w:ascii="Times New Roman" w:eastAsia="宋体" w:hAnsi="Times New Roman" w:cs="Times New Roman" w:hint="eastAsia"/>
          <w:sz w:val="24"/>
          <w:szCs w:val="20"/>
        </w:rPr>
        <w:t>CRL</w:t>
      </w:r>
      <w:r w:rsidR="00164746">
        <w:rPr>
          <w:rFonts w:ascii="Times New Roman" w:eastAsia="宋体" w:hAnsi="Times New Roman" w:cs="Times New Roman" w:hint="eastAsia"/>
          <w:sz w:val="24"/>
          <w:szCs w:val="20"/>
        </w:rPr>
        <w:t>验证等多种验证方式</w:t>
      </w:r>
      <w:r w:rsidR="007156E6">
        <w:rPr>
          <w:rFonts w:ascii="Times New Roman" w:eastAsia="宋体" w:hAnsi="Times New Roman" w:cs="Times New Roman" w:hint="eastAsia"/>
          <w:sz w:val="24"/>
          <w:szCs w:val="20"/>
        </w:rPr>
        <w:t>和组合</w:t>
      </w:r>
      <w:r w:rsidR="006E7671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:rsidR="00E66F7A" w:rsidRDefault="00E66F7A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D04B86" w:rsidRDefault="009676D2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sz w:val="24"/>
          <w:szCs w:val="20"/>
        </w:rPr>
        <w:t>4</w:t>
      </w:r>
      <w:r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="005C2134">
        <w:rPr>
          <w:rFonts w:ascii="Times New Roman" w:eastAsia="宋体" w:hAnsi="Times New Roman" w:cs="Times New Roman" w:hint="eastAsia"/>
          <w:sz w:val="24"/>
          <w:szCs w:val="20"/>
        </w:rPr>
        <w:t>支持</w:t>
      </w:r>
      <w:r w:rsidR="009E1B46">
        <w:rPr>
          <w:rFonts w:ascii="Times New Roman" w:eastAsia="宋体" w:hAnsi="Times New Roman" w:cs="Times New Roman" w:hint="eastAsia"/>
          <w:sz w:val="24"/>
          <w:szCs w:val="20"/>
        </w:rPr>
        <w:t>多</w:t>
      </w:r>
      <w:r w:rsidR="009E1B46">
        <w:rPr>
          <w:rFonts w:ascii="Times New Roman" w:eastAsia="宋体" w:hAnsi="Times New Roman" w:cs="Times New Roman" w:hint="eastAsia"/>
          <w:sz w:val="24"/>
          <w:szCs w:val="20"/>
        </w:rPr>
        <w:t>CA</w:t>
      </w:r>
      <w:r w:rsidR="009E1B46">
        <w:rPr>
          <w:rFonts w:ascii="Times New Roman" w:eastAsia="宋体" w:hAnsi="Times New Roman" w:cs="Times New Roman" w:hint="eastAsia"/>
          <w:sz w:val="24"/>
          <w:szCs w:val="20"/>
        </w:rPr>
        <w:t>证书管理</w:t>
      </w:r>
    </w:p>
    <w:p w:rsidR="00813AF1" w:rsidRPr="00813AF1" w:rsidRDefault="00EF0388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E9455B">
        <w:rPr>
          <w:rFonts w:ascii="Times New Roman" w:eastAsia="宋体" w:hAnsi="Times New Roman" w:cs="Times New Roman"/>
          <w:sz w:val="24"/>
          <w:szCs w:val="20"/>
        </w:rPr>
        <w:t>NETCA</w:t>
      </w:r>
      <w:r w:rsidR="00E9455B">
        <w:rPr>
          <w:rFonts w:ascii="Times New Roman" w:eastAsia="宋体" w:hAnsi="Times New Roman" w:cs="Times New Roman"/>
          <w:sz w:val="24"/>
          <w:szCs w:val="20"/>
        </w:rPr>
        <w:t>签名验签服务器</w:t>
      </w:r>
      <w:r w:rsidR="0090069B">
        <w:rPr>
          <w:rFonts w:ascii="Times New Roman" w:eastAsia="宋体" w:hAnsi="Times New Roman" w:cs="Times New Roman"/>
          <w:sz w:val="24"/>
          <w:szCs w:val="20"/>
        </w:rPr>
        <w:t>支持导入多</w:t>
      </w:r>
      <w:r w:rsidR="0090069B">
        <w:rPr>
          <w:rFonts w:ascii="Times New Roman" w:eastAsia="宋体" w:hAnsi="Times New Roman" w:cs="Times New Roman"/>
          <w:sz w:val="24"/>
          <w:szCs w:val="20"/>
        </w:rPr>
        <w:t>CA</w:t>
      </w:r>
      <w:r w:rsidR="0090069B">
        <w:rPr>
          <w:rFonts w:ascii="Times New Roman" w:eastAsia="宋体" w:hAnsi="Times New Roman" w:cs="Times New Roman"/>
          <w:sz w:val="24"/>
          <w:szCs w:val="20"/>
        </w:rPr>
        <w:t>证书</w:t>
      </w:r>
      <w:r w:rsidR="00C83C2A">
        <w:rPr>
          <w:rFonts w:ascii="Times New Roman" w:eastAsia="宋体" w:hAnsi="Times New Roman" w:cs="Times New Roman" w:hint="eastAsia"/>
          <w:sz w:val="24"/>
          <w:szCs w:val="20"/>
        </w:rPr>
        <w:t>或</w:t>
      </w:r>
      <w:r w:rsidR="00E6315F">
        <w:rPr>
          <w:rFonts w:ascii="Times New Roman" w:eastAsia="宋体" w:hAnsi="Times New Roman" w:cs="Times New Roman" w:hint="eastAsia"/>
          <w:sz w:val="24"/>
          <w:szCs w:val="20"/>
        </w:rPr>
        <w:t>证书链</w:t>
      </w:r>
      <w:r w:rsidR="0090069B">
        <w:rPr>
          <w:rFonts w:ascii="Times New Roman" w:eastAsia="宋体" w:hAnsi="Times New Roman" w:cs="Times New Roman"/>
          <w:sz w:val="24"/>
          <w:szCs w:val="20"/>
        </w:rPr>
        <w:t>进行管理</w:t>
      </w:r>
      <w:r w:rsidR="0090069B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813AF1">
        <w:rPr>
          <w:rFonts w:ascii="Times New Roman" w:eastAsia="宋体" w:hAnsi="Times New Roman" w:cs="Times New Roman" w:hint="eastAsia"/>
          <w:sz w:val="24"/>
          <w:szCs w:val="20"/>
        </w:rPr>
        <w:t>支持多</w:t>
      </w:r>
      <w:r w:rsidR="00813AF1">
        <w:rPr>
          <w:rFonts w:ascii="Times New Roman" w:eastAsia="宋体" w:hAnsi="Times New Roman" w:cs="Times New Roman" w:hint="eastAsia"/>
          <w:sz w:val="24"/>
          <w:szCs w:val="20"/>
        </w:rPr>
        <w:t>CA</w:t>
      </w:r>
      <w:r w:rsidR="00813AF1">
        <w:rPr>
          <w:rFonts w:ascii="Times New Roman" w:eastAsia="宋体" w:hAnsi="Times New Roman" w:cs="Times New Roman" w:hint="eastAsia"/>
          <w:sz w:val="24"/>
          <w:szCs w:val="20"/>
        </w:rPr>
        <w:t>证书验证。</w:t>
      </w:r>
      <w:r w:rsidR="00476FD5">
        <w:rPr>
          <w:rFonts w:ascii="Times New Roman" w:eastAsia="宋体" w:hAnsi="Times New Roman" w:cs="Times New Roman" w:hint="eastAsia"/>
          <w:sz w:val="24"/>
          <w:szCs w:val="20"/>
        </w:rPr>
        <w:t>主要包括如下方面。</w:t>
      </w:r>
    </w:p>
    <w:p w:rsidR="00ED5E52" w:rsidRPr="00916C6D" w:rsidRDefault="00ED5E52" w:rsidP="00916C6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 w:hint="eastAsia"/>
          <w:sz w:val="24"/>
          <w:szCs w:val="20"/>
        </w:rPr>
        <w:t>支持</w:t>
      </w:r>
      <w:r w:rsidRPr="00916C6D">
        <w:rPr>
          <w:rFonts w:ascii="Times New Roman" w:eastAsia="宋体" w:hAnsi="Times New Roman" w:cs="Times New Roman"/>
          <w:sz w:val="24"/>
          <w:szCs w:val="20"/>
        </w:rPr>
        <w:t>X.509</w:t>
      </w:r>
      <w:r w:rsidR="001169D1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Pr="00916C6D">
        <w:rPr>
          <w:rFonts w:ascii="Times New Roman" w:eastAsia="宋体" w:hAnsi="Times New Roman" w:cs="Times New Roman"/>
          <w:sz w:val="24"/>
          <w:szCs w:val="20"/>
        </w:rPr>
        <w:t>V3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及</w:t>
      </w:r>
      <w:r w:rsidRPr="00916C6D">
        <w:rPr>
          <w:rFonts w:ascii="Times New Roman" w:eastAsia="宋体" w:hAnsi="Times New Roman" w:cs="Times New Roman"/>
          <w:sz w:val="24"/>
          <w:szCs w:val="20"/>
        </w:rPr>
        <w:t>PKCS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系列证书的</w:t>
      </w:r>
      <w:r w:rsidRPr="00916C6D">
        <w:rPr>
          <w:rFonts w:ascii="Times New Roman" w:eastAsia="宋体" w:hAnsi="Times New Roman" w:cs="Times New Roman"/>
          <w:sz w:val="24"/>
          <w:szCs w:val="20"/>
        </w:rPr>
        <w:t>DER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和</w:t>
      </w:r>
      <w:r w:rsidRPr="00916C6D">
        <w:rPr>
          <w:rFonts w:ascii="Times New Roman" w:eastAsia="宋体" w:hAnsi="Times New Roman" w:cs="Times New Roman"/>
          <w:sz w:val="24"/>
          <w:szCs w:val="20"/>
        </w:rPr>
        <w:t>PEM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格式，以及国内多数</w:t>
      </w:r>
      <w:r w:rsidRPr="00916C6D">
        <w:rPr>
          <w:rFonts w:ascii="Times New Roman" w:eastAsia="宋体" w:hAnsi="Times New Roman" w:cs="Times New Roman"/>
          <w:sz w:val="24"/>
          <w:szCs w:val="20"/>
        </w:rPr>
        <w:lastRenderedPageBreak/>
        <w:t>CA</w:t>
      </w:r>
      <w:r w:rsidR="008965C4">
        <w:rPr>
          <w:rFonts w:ascii="Times New Roman" w:eastAsia="宋体" w:hAnsi="Times New Roman" w:cs="Times New Roman" w:hint="eastAsia"/>
          <w:sz w:val="24"/>
          <w:szCs w:val="20"/>
        </w:rPr>
        <w:t>证书机构发放的证书。</w:t>
      </w:r>
    </w:p>
    <w:p w:rsidR="00ED5E52" w:rsidRPr="00916C6D" w:rsidRDefault="00ED5E52" w:rsidP="00916C6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 w:hint="eastAsia"/>
          <w:sz w:val="24"/>
          <w:szCs w:val="20"/>
        </w:rPr>
        <w:t>支持配置多个</w:t>
      </w:r>
      <w:r w:rsidR="00A601F8">
        <w:rPr>
          <w:rFonts w:ascii="Times New Roman" w:eastAsia="宋体" w:hAnsi="Times New Roman" w:cs="Times New Roman" w:hint="eastAsia"/>
          <w:sz w:val="24"/>
          <w:szCs w:val="20"/>
        </w:rPr>
        <w:t>CA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信任</w:t>
      </w:r>
      <w:r w:rsidR="008D7A4F">
        <w:rPr>
          <w:rFonts w:ascii="Times New Roman" w:eastAsia="宋体" w:hAnsi="Times New Roman" w:cs="Times New Roman" w:hint="eastAsia"/>
          <w:sz w:val="24"/>
          <w:szCs w:val="20"/>
        </w:rPr>
        <w:t>证书</w:t>
      </w:r>
      <w:r w:rsidR="008D65B6">
        <w:rPr>
          <w:rFonts w:ascii="Times New Roman" w:eastAsia="宋体" w:hAnsi="Times New Roman" w:cs="Times New Roman" w:hint="eastAsia"/>
          <w:sz w:val="24"/>
          <w:szCs w:val="20"/>
        </w:rPr>
        <w:t>链，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可同时</w:t>
      </w:r>
      <w:r w:rsidR="00BB4AED">
        <w:rPr>
          <w:rFonts w:ascii="Times New Roman" w:eastAsia="宋体" w:hAnsi="Times New Roman" w:cs="Times New Roman" w:hint="eastAsia"/>
          <w:sz w:val="24"/>
          <w:szCs w:val="20"/>
        </w:rPr>
        <w:t>导入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多条</w:t>
      </w:r>
      <w:r w:rsidR="00BB4AED">
        <w:rPr>
          <w:rFonts w:ascii="Times New Roman" w:eastAsia="宋体" w:hAnsi="Times New Roman" w:cs="Times New Roman" w:hint="eastAsia"/>
          <w:sz w:val="24"/>
          <w:szCs w:val="20"/>
        </w:rPr>
        <w:t>CA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证书链，验证不同</w:t>
      </w:r>
      <w:r w:rsidRPr="00916C6D">
        <w:rPr>
          <w:rFonts w:ascii="Times New Roman" w:eastAsia="宋体" w:hAnsi="Times New Roman" w:cs="Times New Roman"/>
          <w:sz w:val="24"/>
          <w:szCs w:val="20"/>
        </w:rPr>
        <w:t>CA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的用户证书。</w:t>
      </w:r>
    </w:p>
    <w:p w:rsidR="00ED5E52" w:rsidRDefault="00ED5E52" w:rsidP="00916C6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0"/>
        </w:rPr>
      </w:pPr>
      <w:r w:rsidRPr="00916C6D">
        <w:rPr>
          <w:rFonts w:ascii="Times New Roman" w:eastAsia="宋体" w:hAnsi="Times New Roman" w:cs="Times New Roman" w:hint="eastAsia"/>
          <w:sz w:val="24"/>
          <w:szCs w:val="20"/>
        </w:rPr>
        <w:t>支持多个</w:t>
      </w:r>
      <w:r w:rsidRPr="00916C6D">
        <w:rPr>
          <w:rFonts w:ascii="Times New Roman" w:eastAsia="宋体" w:hAnsi="Times New Roman" w:cs="Times New Roman"/>
          <w:sz w:val="24"/>
          <w:szCs w:val="20"/>
        </w:rPr>
        <w:t>CA</w:t>
      </w:r>
      <w:r w:rsidRPr="00916C6D">
        <w:rPr>
          <w:rFonts w:ascii="Times New Roman" w:eastAsia="宋体" w:hAnsi="Times New Roman" w:cs="Times New Roman" w:hint="eastAsia"/>
          <w:sz w:val="24"/>
          <w:szCs w:val="20"/>
        </w:rPr>
        <w:t>发布的</w:t>
      </w:r>
      <w:r w:rsidR="008965C4">
        <w:rPr>
          <w:rFonts w:ascii="Times New Roman" w:eastAsia="宋体" w:hAnsi="Times New Roman" w:cs="Times New Roman" w:hint="eastAsia"/>
          <w:sz w:val="24"/>
          <w:szCs w:val="20"/>
        </w:rPr>
        <w:t>C</w:t>
      </w:r>
      <w:r w:rsidR="008965C4">
        <w:rPr>
          <w:rFonts w:ascii="Times New Roman" w:eastAsia="宋体" w:hAnsi="Times New Roman" w:cs="Times New Roman"/>
          <w:sz w:val="24"/>
          <w:szCs w:val="20"/>
        </w:rPr>
        <w:t>RL</w:t>
      </w:r>
      <w:r w:rsidR="00876F85">
        <w:rPr>
          <w:rFonts w:ascii="Times New Roman" w:eastAsia="宋体" w:hAnsi="Times New Roman" w:cs="Times New Roman" w:hint="eastAsia"/>
          <w:sz w:val="24"/>
          <w:szCs w:val="20"/>
        </w:rPr>
        <w:t>连接配置</w:t>
      </w:r>
      <w:r w:rsidR="00F34EB1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F34EB1" w:rsidRPr="00831BF8">
        <w:rPr>
          <w:rFonts w:ascii="Times New Roman" w:eastAsia="宋体" w:hAnsi="Times New Roman" w:cs="Times New Roman" w:hint="eastAsia"/>
          <w:sz w:val="24"/>
          <w:szCs w:val="20"/>
        </w:rPr>
        <w:t>支持动态黑名单自动更新，更新时间间隔可配置。</w:t>
      </w:r>
    </w:p>
    <w:p w:rsidR="0052279F" w:rsidRPr="00916C6D" w:rsidRDefault="002769D2" w:rsidP="00916C6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支持</w:t>
      </w:r>
      <w:r w:rsidR="008650D4">
        <w:rPr>
          <w:rFonts w:ascii="Times New Roman" w:eastAsia="宋体" w:hAnsi="Times New Roman" w:cs="Times New Roman" w:hint="eastAsia"/>
          <w:sz w:val="24"/>
          <w:szCs w:val="20"/>
        </w:rPr>
        <w:t>多个</w:t>
      </w:r>
      <w:r w:rsidR="008650D4">
        <w:rPr>
          <w:rFonts w:ascii="Times New Roman" w:eastAsia="宋体" w:hAnsi="Times New Roman" w:cs="Times New Roman" w:hint="eastAsia"/>
          <w:sz w:val="24"/>
          <w:szCs w:val="20"/>
        </w:rPr>
        <w:t>CA</w:t>
      </w:r>
      <w:r w:rsidR="008650D4">
        <w:rPr>
          <w:rFonts w:ascii="Times New Roman" w:eastAsia="宋体" w:hAnsi="Times New Roman" w:cs="Times New Roman" w:hint="eastAsia"/>
          <w:sz w:val="24"/>
          <w:szCs w:val="20"/>
        </w:rPr>
        <w:t>的</w:t>
      </w:r>
      <w:r w:rsidR="008650D4">
        <w:rPr>
          <w:rFonts w:ascii="Times New Roman" w:eastAsia="宋体" w:hAnsi="Times New Roman" w:cs="Times New Roman" w:hint="eastAsia"/>
          <w:sz w:val="24"/>
          <w:szCs w:val="20"/>
        </w:rPr>
        <w:t>OCSP</w:t>
      </w:r>
      <w:r w:rsidR="008650D4">
        <w:rPr>
          <w:rFonts w:ascii="Times New Roman" w:eastAsia="宋体" w:hAnsi="Times New Roman" w:cs="Times New Roman" w:hint="eastAsia"/>
          <w:sz w:val="24"/>
          <w:szCs w:val="20"/>
        </w:rPr>
        <w:t>连接配置</w:t>
      </w:r>
      <w:r w:rsidR="00FB7EC2">
        <w:rPr>
          <w:rFonts w:ascii="Times New Roman" w:eastAsia="宋体" w:hAnsi="Times New Roman" w:cs="Times New Roman" w:hint="eastAsia"/>
          <w:sz w:val="24"/>
          <w:szCs w:val="20"/>
        </w:rPr>
        <w:t>，连接</w:t>
      </w:r>
      <w:r w:rsidR="00FB7EC2">
        <w:rPr>
          <w:rFonts w:ascii="Times New Roman" w:eastAsia="宋体" w:hAnsi="Times New Roman" w:cs="Times New Roman" w:hint="eastAsia"/>
          <w:sz w:val="24"/>
          <w:szCs w:val="20"/>
        </w:rPr>
        <w:t>OCSP</w:t>
      </w:r>
      <w:r w:rsidR="00FB7EC2">
        <w:rPr>
          <w:rFonts w:ascii="Times New Roman" w:eastAsia="宋体" w:hAnsi="Times New Roman" w:cs="Times New Roman" w:hint="eastAsia"/>
          <w:sz w:val="24"/>
          <w:szCs w:val="20"/>
        </w:rPr>
        <w:t>服务实现在线证书有效性验证</w:t>
      </w:r>
      <w:r w:rsidR="008650D4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:rsidR="00ED5E52" w:rsidRPr="00916C6D" w:rsidRDefault="00CB36DD" w:rsidP="00916C6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提供黑名单列表证书的有效性验证，黑名单更新配置可自动定时进行。</w:t>
      </w:r>
    </w:p>
    <w:p w:rsidR="00D04B86" w:rsidRDefault="00D04B86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D04B86" w:rsidRDefault="00737133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 w:rsidR="006E5512">
        <w:rPr>
          <w:rFonts w:ascii="Times New Roman" w:eastAsia="宋体" w:hAnsi="Times New Roman" w:cs="Times New Roman" w:hint="eastAsia"/>
          <w:sz w:val="24"/>
          <w:szCs w:val="20"/>
        </w:rPr>
        <w:t>5</w:t>
      </w:r>
      <w:r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="00192B74">
        <w:rPr>
          <w:rFonts w:ascii="Times New Roman" w:eastAsia="宋体" w:hAnsi="Times New Roman" w:cs="Times New Roman" w:hint="eastAsia"/>
          <w:sz w:val="24"/>
          <w:szCs w:val="20"/>
        </w:rPr>
        <w:t>安全审计管理</w:t>
      </w:r>
      <w:r w:rsidR="00274CC9" w:rsidDel="00274CC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</w:p>
    <w:p w:rsidR="008F6A88" w:rsidRDefault="008F6A88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E956A4">
        <w:rPr>
          <w:rFonts w:ascii="Times New Roman" w:eastAsia="宋体" w:hAnsi="Times New Roman" w:cs="Times New Roman"/>
          <w:sz w:val="24"/>
          <w:szCs w:val="20"/>
        </w:rPr>
        <w:t>NETCA</w:t>
      </w:r>
      <w:r w:rsidR="00E956A4">
        <w:rPr>
          <w:rFonts w:ascii="Times New Roman" w:eastAsia="宋体" w:hAnsi="Times New Roman" w:cs="Times New Roman"/>
          <w:sz w:val="24"/>
          <w:szCs w:val="20"/>
        </w:rPr>
        <w:t>签名验签服务器</w:t>
      </w:r>
      <w:r w:rsidR="00890847">
        <w:rPr>
          <w:rFonts w:ascii="Times New Roman" w:eastAsia="宋体" w:hAnsi="Times New Roman" w:cs="Times New Roman"/>
          <w:sz w:val="24"/>
          <w:szCs w:val="20"/>
        </w:rPr>
        <w:t>提供</w:t>
      </w:r>
      <w:r w:rsidR="00552AE9">
        <w:rPr>
          <w:rFonts w:ascii="Times New Roman" w:eastAsia="宋体" w:hAnsi="Times New Roman" w:cs="Times New Roman"/>
          <w:sz w:val="24"/>
          <w:szCs w:val="20"/>
        </w:rPr>
        <w:t>全面的安全日志记录功能</w:t>
      </w:r>
      <w:r w:rsidR="00552AE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AC1223">
        <w:rPr>
          <w:rFonts w:ascii="Times New Roman" w:eastAsia="宋体" w:hAnsi="Times New Roman" w:cs="Times New Roman"/>
          <w:sz w:val="24"/>
          <w:szCs w:val="20"/>
        </w:rPr>
        <w:t>日志记录</w:t>
      </w:r>
      <w:r w:rsidR="00AC1223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AC1223">
        <w:rPr>
          <w:rFonts w:ascii="Times New Roman" w:eastAsia="宋体" w:hAnsi="Times New Roman" w:cs="Times New Roman"/>
          <w:sz w:val="24"/>
          <w:szCs w:val="20"/>
        </w:rPr>
        <w:t>查看</w:t>
      </w:r>
      <w:r w:rsidR="00AC1223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AC1223">
        <w:rPr>
          <w:rFonts w:ascii="Times New Roman" w:eastAsia="宋体" w:hAnsi="Times New Roman" w:cs="Times New Roman"/>
          <w:sz w:val="24"/>
          <w:szCs w:val="20"/>
        </w:rPr>
        <w:t>审计和导出功能</w:t>
      </w:r>
      <w:r w:rsidR="00AC1223">
        <w:rPr>
          <w:rFonts w:ascii="Times New Roman" w:eastAsia="宋体" w:hAnsi="Times New Roman" w:cs="Times New Roman" w:hint="eastAsia"/>
          <w:sz w:val="24"/>
          <w:szCs w:val="20"/>
        </w:rPr>
        <w:t>。</w:t>
      </w:r>
      <w:r w:rsidR="00396B0C">
        <w:rPr>
          <w:rFonts w:ascii="Times New Roman" w:eastAsia="宋体" w:hAnsi="Times New Roman" w:cs="Times New Roman" w:hint="eastAsia"/>
          <w:sz w:val="24"/>
          <w:szCs w:val="20"/>
        </w:rPr>
        <w:t>审计日志包括</w:t>
      </w:r>
      <w:r w:rsidR="00554FBF">
        <w:rPr>
          <w:rFonts w:ascii="Times New Roman" w:eastAsia="宋体" w:hAnsi="Times New Roman" w:cs="Times New Roman" w:hint="eastAsia"/>
          <w:sz w:val="24"/>
          <w:szCs w:val="20"/>
        </w:rPr>
        <w:t>：管理员操作行为日志、异常信息日志、对接应用接口的调用审计日志。</w:t>
      </w:r>
      <w:r w:rsidR="0036749D">
        <w:rPr>
          <w:rFonts w:ascii="Times New Roman" w:eastAsia="宋体" w:hAnsi="Times New Roman" w:cs="Times New Roman" w:hint="eastAsia"/>
          <w:sz w:val="24"/>
          <w:szCs w:val="20"/>
        </w:rPr>
        <w:t>确保</w:t>
      </w:r>
      <w:r w:rsidR="008D096B">
        <w:rPr>
          <w:rFonts w:ascii="Times New Roman" w:eastAsia="宋体" w:hAnsi="Times New Roman" w:cs="Times New Roman" w:hint="eastAsia"/>
          <w:sz w:val="24"/>
          <w:szCs w:val="20"/>
        </w:rPr>
        <w:t>签名验签服务器</w:t>
      </w:r>
      <w:r w:rsidR="0036749D">
        <w:rPr>
          <w:rFonts w:ascii="Times New Roman" w:eastAsia="宋体" w:hAnsi="Times New Roman" w:cs="Times New Roman" w:hint="eastAsia"/>
          <w:sz w:val="24"/>
          <w:szCs w:val="20"/>
        </w:rPr>
        <w:t>安全可靠，行为</w:t>
      </w:r>
      <w:r w:rsidR="003D5C54">
        <w:rPr>
          <w:rFonts w:ascii="Times New Roman" w:eastAsia="宋体" w:hAnsi="Times New Roman" w:cs="Times New Roman" w:hint="eastAsia"/>
          <w:sz w:val="24"/>
          <w:szCs w:val="20"/>
        </w:rPr>
        <w:t>可审计、</w:t>
      </w:r>
      <w:r w:rsidR="0036749D">
        <w:rPr>
          <w:rFonts w:ascii="Times New Roman" w:eastAsia="宋体" w:hAnsi="Times New Roman" w:cs="Times New Roman" w:hint="eastAsia"/>
          <w:sz w:val="24"/>
          <w:szCs w:val="20"/>
        </w:rPr>
        <w:t>可追溯。</w:t>
      </w:r>
    </w:p>
    <w:p w:rsidR="008F6A88" w:rsidRDefault="008F6A88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8F6A88" w:rsidRDefault="008F6A88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 w:rsidR="002E0DFF">
        <w:rPr>
          <w:rFonts w:ascii="Times New Roman" w:eastAsia="宋体" w:hAnsi="Times New Roman" w:cs="Times New Roman"/>
          <w:sz w:val="24"/>
          <w:szCs w:val="20"/>
        </w:rPr>
        <w:t>6</w:t>
      </w:r>
      <w:r>
        <w:rPr>
          <w:rFonts w:ascii="Times New Roman" w:eastAsia="宋体" w:hAnsi="Times New Roman" w:cs="Times New Roman" w:hint="eastAsia"/>
          <w:sz w:val="24"/>
          <w:szCs w:val="20"/>
        </w:rPr>
        <w:t>）系统管理</w:t>
      </w:r>
    </w:p>
    <w:p w:rsidR="00D05AED" w:rsidRDefault="00277376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D40AD8">
        <w:rPr>
          <w:rFonts w:ascii="Times New Roman" w:eastAsia="宋体" w:hAnsi="Times New Roman" w:cs="Times New Roman"/>
          <w:sz w:val="24"/>
          <w:szCs w:val="20"/>
        </w:rPr>
        <w:t>NETCA</w:t>
      </w:r>
      <w:r w:rsidR="00D40AD8">
        <w:rPr>
          <w:rFonts w:ascii="Times New Roman" w:eastAsia="宋体" w:hAnsi="Times New Roman" w:cs="Times New Roman"/>
          <w:sz w:val="24"/>
          <w:szCs w:val="20"/>
        </w:rPr>
        <w:t>签名验签服务器提供了对系统进行维护和管理的功能</w:t>
      </w:r>
      <w:r w:rsidR="00D40AD8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333C3F">
        <w:rPr>
          <w:rFonts w:ascii="Times New Roman" w:eastAsia="宋体" w:hAnsi="Times New Roman" w:cs="Times New Roman" w:hint="eastAsia"/>
          <w:sz w:val="24"/>
          <w:szCs w:val="20"/>
        </w:rPr>
        <w:t>便于系统管理员进行日常维护。</w:t>
      </w:r>
      <w:r w:rsidR="00D40AD8">
        <w:rPr>
          <w:rFonts w:ascii="Times New Roman" w:eastAsia="宋体" w:hAnsi="Times New Roman" w:cs="Times New Roman"/>
          <w:sz w:val="24"/>
          <w:szCs w:val="20"/>
        </w:rPr>
        <w:t>支持</w:t>
      </w:r>
      <w:r w:rsidR="00986B8F">
        <w:rPr>
          <w:rFonts w:ascii="Times New Roman" w:eastAsia="宋体" w:hAnsi="Times New Roman" w:cs="Times New Roman" w:hint="eastAsia"/>
          <w:sz w:val="24"/>
          <w:szCs w:val="20"/>
        </w:rPr>
        <w:t>NTP</w:t>
      </w:r>
      <w:r w:rsidR="00986B8F">
        <w:rPr>
          <w:rFonts w:ascii="Times New Roman" w:eastAsia="宋体" w:hAnsi="Times New Roman" w:cs="Times New Roman" w:hint="eastAsia"/>
          <w:sz w:val="24"/>
          <w:szCs w:val="20"/>
        </w:rPr>
        <w:t>时间源同步</w:t>
      </w:r>
      <w:r w:rsidR="00BF52B6">
        <w:rPr>
          <w:rFonts w:ascii="Times New Roman" w:eastAsia="宋体" w:hAnsi="Times New Roman" w:cs="Times New Roman" w:hint="eastAsia"/>
          <w:sz w:val="24"/>
          <w:szCs w:val="20"/>
        </w:rPr>
        <w:t>，实现</w:t>
      </w:r>
      <w:r w:rsidR="00E95B4E">
        <w:rPr>
          <w:rFonts w:ascii="Times New Roman" w:eastAsia="宋体" w:hAnsi="Times New Roman" w:cs="Times New Roman"/>
          <w:sz w:val="24"/>
          <w:szCs w:val="20"/>
        </w:rPr>
        <w:t>定时</w:t>
      </w:r>
      <w:r w:rsidR="00CA1731">
        <w:rPr>
          <w:rFonts w:ascii="Times New Roman" w:eastAsia="宋体" w:hAnsi="Times New Roman" w:cs="Times New Roman" w:hint="eastAsia"/>
          <w:sz w:val="24"/>
          <w:szCs w:val="20"/>
        </w:rPr>
        <w:t>同步</w:t>
      </w:r>
      <w:r w:rsidR="00BF52B6">
        <w:rPr>
          <w:rFonts w:ascii="Times New Roman" w:eastAsia="宋体" w:hAnsi="Times New Roman" w:cs="Times New Roman" w:hint="eastAsia"/>
          <w:sz w:val="24"/>
          <w:szCs w:val="20"/>
        </w:rPr>
        <w:t>时间；</w:t>
      </w:r>
      <w:r w:rsidR="00543594">
        <w:rPr>
          <w:rFonts w:ascii="Times New Roman" w:eastAsia="宋体" w:hAnsi="Times New Roman" w:cs="Times New Roman" w:hint="eastAsia"/>
          <w:sz w:val="24"/>
          <w:szCs w:val="20"/>
        </w:rPr>
        <w:t>系统信息配置；服务器证书安装</w:t>
      </w:r>
      <w:r w:rsidR="00091DA3">
        <w:rPr>
          <w:rFonts w:ascii="Times New Roman" w:eastAsia="宋体" w:hAnsi="Times New Roman" w:cs="Times New Roman" w:hint="eastAsia"/>
          <w:sz w:val="24"/>
          <w:szCs w:val="20"/>
        </w:rPr>
        <w:t>；</w:t>
      </w:r>
      <w:r w:rsidR="00111D9A">
        <w:rPr>
          <w:rFonts w:ascii="Times New Roman" w:eastAsia="宋体" w:hAnsi="Times New Roman" w:cs="Times New Roman" w:hint="eastAsia"/>
          <w:sz w:val="24"/>
          <w:szCs w:val="20"/>
        </w:rPr>
        <w:t>查看</w:t>
      </w:r>
      <w:r w:rsidR="00091DA3">
        <w:rPr>
          <w:rFonts w:ascii="Times New Roman" w:eastAsia="宋体" w:hAnsi="Times New Roman" w:cs="Times New Roman" w:hint="eastAsia"/>
          <w:sz w:val="24"/>
          <w:szCs w:val="20"/>
        </w:rPr>
        <w:t>系统</w:t>
      </w:r>
      <w:r w:rsidR="00122EA9">
        <w:rPr>
          <w:rFonts w:ascii="Times New Roman" w:eastAsia="宋体" w:hAnsi="Times New Roman" w:cs="Times New Roman" w:hint="eastAsia"/>
          <w:sz w:val="24"/>
          <w:szCs w:val="20"/>
        </w:rPr>
        <w:t>运行</w:t>
      </w:r>
      <w:r w:rsidR="00091DA3">
        <w:rPr>
          <w:rFonts w:ascii="Times New Roman" w:eastAsia="宋体" w:hAnsi="Times New Roman" w:cs="Times New Roman" w:hint="eastAsia"/>
          <w:sz w:val="24"/>
          <w:szCs w:val="20"/>
        </w:rPr>
        <w:t>状态；网络配置等功能，</w:t>
      </w:r>
      <w:r w:rsidR="00E27254">
        <w:rPr>
          <w:rFonts w:ascii="Times New Roman" w:eastAsia="宋体" w:hAnsi="Times New Roman" w:cs="Times New Roman" w:hint="eastAsia"/>
          <w:sz w:val="24"/>
          <w:szCs w:val="20"/>
        </w:rPr>
        <w:t>为管理员提供便捷</w:t>
      </w:r>
      <w:r w:rsidR="00670EBF">
        <w:rPr>
          <w:rFonts w:ascii="Times New Roman" w:eastAsia="宋体" w:hAnsi="Times New Roman" w:cs="Times New Roman" w:hint="eastAsia"/>
          <w:sz w:val="24"/>
          <w:szCs w:val="20"/>
        </w:rPr>
        <w:t>操作，满足日常维护需要。</w:t>
      </w:r>
    </w:p>
    <w:p w:rsidR="00F80C93" w:rsidRDefault="00F80C93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E8002E" w:rsidRDefault="00975031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sz w:val="24"/>
          <w:szCs w:val="20"/>
        </w:rPr>
        <w:t>7</w:t>
      </w:r>
      <w:r>
        <w:rPr>
          <w:rFonts w:ascii="Times New Roman" w:eastAsia="宋体" w:hAnsi="Times New Roman" w:cs="Times New Roman" w:hint="eastAsia"/>
          <w:sz w:val="24"/>
          <w:szCs w:val="20"/>
        </w:rPr>
        <w:t>）用户证书管理</w:t>
      </w:r>
    </w:p>
    <w:p w:rsidR="00975031" w:rsidRDefault="00F452E4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AD0807">
        <w:rPr>
          <w:rFonts w:ascii="Times New Roman" w:eastAsia="宋体" w:hAnsi="Times New Roman" w:cs="Times New Roman"/>
          <w:sz w:val="24"/>
          <w:szCs w:val="20"/>
        </w:rPr>
        <w:t>NETCA</w:t>
      </w:r>
      <w:r w:rsidR="00AD0807">
        <w:rPr>
          <w:rFonts w:ascii="Times New Roman" w:eastAsia="宋体" w:hAnsi="Times New Roman" w:cs="Times New Roman"/>
          <w:sz w:val="24"/>
          <w:szCs w:val="20"/>
        </w:rPr>
        <w:t>签名验签服务器</w:t>
      </w:r>
      <w:r w:rsidR="008F2415">
        <w:rPr>
          <w:rFonts w:ascii="Times New Roman" w:eastAsia="宋体" w:hAnsi="Times New Roman" w:cs="Times New Roman"/>
          <w:sz w:val="24"/>
          <w:szCs w:val="20"/>
        </w:rPr>
        <w:t>提供了</w:t>
      </w:r>
      <w:r w:rsidR="00970E18">
        <w:rPr>
          <w:rFonts w:ascii="Times New Roman" w:eastAsia="宋体" w:hAnsi="Times New Roman" w:cs="Times New Roman"/>
          <w:sz w:val="24"/>
          <w:szCs w:val="20"/>
        </w:rPr>
        <w:t>对用户证书进行管理</w:t>
      </w:r>
      <w:r w:rsidR="00970E18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A92FFC">
        <w:rPr>
          <w:rFonts w:ascii="Times New Roman" w:eastAsia="宋体" w:hAnsi="Times New Roman" w:cs="Times New Roman" w:hint="eastAsia"/>
          <w:sz w:val="24"/>
          <w:szCs w:val="20"/>
        </w:rPr>
        <w:t>包括</w:t>
      </w:r>
      <w:r w:rsidR="00970E18">
        <w:rPr>
          <w:rFonts w:ascii="Times New Roman" w:eastAsia="宋体" w:hAnsi="Times New Roman" w:cs="Times New Roman"/>
          <w:sz w:val="24"/>
          <w:szCs w:val="20"/>
        </w:rPr>
        <w:t>用户证书的导入</w:t>
      </w:r>
      <w:r w:rsidR="00B64FF7">
        <w:rPr>
          <w:rFonts w:ascii="Times New Roman" w:eastAsia="宋体" w:hAnsi="Times New Roman" w:cs="Times New Roman"/>
          <w:sz w:val="24"/>
          <w:szCs w:val="20"/>
        </w:rPr>
        <w:t>导出</w:t>
      </w:r>
      <w:r w:rsidR="00970E18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970E18">
        <w:rPr>
          <w:rFonts w:ascii="Times New Roman" w:eastAsia="宋体" w:hAnsi="Times New Roman" w:cs="Times New Roman"/>
          <w:sz w:val="24"/>
          <w:szCs w:val="20"/>
        </w:rPr>
        <w:t>存储</w:t>
      </w:r>
      <w:r w:rsidR="00970E18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970E18">
        <w:rPr>
          <w:rFonts w:ascii="Times New Roman" w:eastAsia="宋体" w:hAnsi="Times New Roman" w:cs="Times New Roman"/>
          <w:sz w:val="24"/>
          <w:szCs w:val="20"/>
        </w:rPr>
        <w:t>验证</w:t>
      </w:r>
      <w:r w:rsidR="00970E18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970E18">
        <w:rPr>
          <w:rFonts w:ascii="Times New Roman" w:eastAsia="宋体" w:hAnsi="Times New Roman" w:cs="Times New Roman"/>
          <w:sz w:val="24"/>
          <w:szCs w:val="20"/>
        </w:rPr>
        <w:t>冻结与激活</w:t>
      </w:r>
      <w:r w:rsidR="007B09CD">
        <w:rPr>
          <w:rFonts w:ascii="Times New Roman" w:eastAsia="宋体" w:hAnsi="Times New Roman" w:cs="Times New Roman" w:hint="eastAsia"/>
          <w:sz w:val="24"/>
          <w:szCs w:val="20"/>
        </w:rPr>
        <w:t>以及过期证书查询等</w:t>
      </w:r>
      <w:r w:rsidR="00FC67C3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496C74">
        <w:rPr>
          <w:rFonts w:ascii="Times New Roman" w:eastAsia="宋体" w:hAnsi="Times New Roman" w:cs="Times New Roman" w:hint="eastAsia"/>
          <w:sz w:val="24"/>
          <w:szCs w:val="20"/>
        </w:rPr>
        <w:t>对</w:t>
      </w:r>
      <w:r w:rsidR="0004272F">
        <w:rPr>
          <w:rFonts w:ascii="Times New Roman" w:eastAsia="宋体" w:hAnsi="Times New Roman" w:cs="Times New Roman" w:hint="eastAsia"/>
          <w:sz w:val="24"/>
          <w:szCs w:val="20"/>
        </w:rPr>
        <w:t>用户证书进行统一管理和维护，</w:t>
      </w:r>
      <w:r w:rsidR="000E1FBB">
        <w:rPr>
          <w:rFonts w:ascii="Times New Roman" w:eastAsia="宋体" w:hAnsi="Times New Roman" w:cs="Times New Roman" w:hint="eastAsia"/>
          <w:sz w:val="24"/>
          <w:szCs w:val="20"/>
        </w:rPr>
        <w:t>同时也提供了</w:t>
      </w:r>
      <w:r w:rsidR="00371C48">
        <w:rPr>
          <w:rFonts w:ascii="Times New Roman" w:eastAsia="宋体" w:hAnsi="Times New Roman" w:cs="Times New Roman" w:hint="eastAsia"/>
          <w:sz w:val="24"/>
          <w:szCs w:val="20"/>
        </w:rPr>
        <w:t>多种证书验证策略进行配置，实现对用户证书不同的验证方式。</w:t>
      </w:r>
    </w:p>
    <w:p w:rsidR="00424438" w:rsidRDefault="00424438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EE4315" w:rsidRDefault="00EE4315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 w:rsidR="00A750AC">
        <w:rPr>
          <w:rFonts w:ascii="Times New Roman" w:eastAsia="宋体" w:hAnsi="Times New Roman" w:cs="Times New Roman"/>
          <w:sz w:val="24"/>
          <w:szCs w:val="20"/>
        </w:rPr>
        <w:t>8</w:t>
      </w:r>
      <w:r>
        <w:rPr>
          <w:rFonts w:ascii="Times New Roman" w:eastAsia="宋体" w:hAnsi="Times New Roman" w:cs="Times New Roman" w:hint="eastAsia"/>
          <w:sz w:val="24"/>
          <w:szCs w:val="20"/>
        </w:rPr>
        <w:t>）访问权限控制</w:t>
      </w:r>
    </w:p>
    <w:p w:rsidR="00E1362F" w:rsidRDefault="00624386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1B2A6D">
        <w:rPr>
          <w:rFonts w:ascii="Times New Roman" w:eastAsia="宋体" w:hAnsi="Times New Roman" w:cs="Times New Roman"/>
          <w:sz w:val="24"/>
          <w:szCs w:val="20"/>
        </w:rPr>
        <w:t>NETCA</w:t>
      </w:r>
      <w:r w:rsidR="001B2A6D">
        <w:rPr>
          <w:rFonts w:ascii="Times New Roman" w:eastAsia="宋体" w:hAnsi="Times New Roman" w:cs="Times New Roman"/>
          <w:sz w:val="24"/>
          <w:szCs w:val="20"/>
        </w:rPr>
        <w:t>签名验签服务器</w:t>
      </w:r>
      <w:r w:rsidR="00AD0874">
        <w:rPr>
          <w:rFonts w:ascii="Times New Roman" w:eastAsia="宋体" w:hAnsi="Times New Roman" w:cs="Times New Roman" w:hint="eastAsia"/>
          <w:sz w:val="24"/>
          <w:szCs w:val="20"/>
        </w:rPr>
        <w:t>采用</w:t>
      </w:r>
      <w:r w:rsidR="001B2A6D">
        <w:rPr>
          <w:rFonts w:ascii="Times New Roman" w:eastAsia="宋体" w:hAnsi="Times New Roman" w:cs="Times New Roman"/>
          <w:sz w:val="24"/>
          <w:szCs w:val="20"/>
        </w:rPr>
        <w:t>强身份认证</w:t>
      </w:r>
      <w:r w:rsidR="001B2A6D">
        <w:rPr>
          <w:rFonts w:ascii="Times New Roman" w:eastAsia="宋体" w:hAnsi="Times New Roman" w:cs="Times New Roman" w:hint="eastAsia"/>
          <w:sz w:val="24"/>
          <w:szCs w:val="20"/>
        </w:rPr>
        <w:t>机制实现访问控制</w:t>
      </w:r>
      <w:r w:rsidR="00E1362F">
        <w:rPr>
          <w:rFonts w:ascii="Times New Roman" w:eastAsia="宋体" w:hAnsi="Times New Roman" w:cs="Times New Roman" w:hint="eastAsia"/>
          <w:sz w:val="24"/>
          <w:szCs w:val="20"/>
        </w:rPr>
        <w:t>，系统分为管理员和审计员</w:t>
      </w:r>
      <w:r w:rsidR="00E50AFA">
        <w:rPr>
          <w:rFonts w:ascii="Times New Roman" w:eastAsia="宋体" w:hAnsi="Times New Roman" w:cs="Times New Roman" w:hint="eastAsia"/>
          <w:sz w:val="24"/>
          <w:szCs w:val="20"/>
        </w:rPr>
        <w:t>两种角色管理，管理员负责</w:t>
      </w:r>
      <w:r w:rsidR="003A22A7">
        <w:rPr>
          <w:rFonts w:ascii="Times New Roman" w:eastAsia="宋体" w:hAnsi="Times New Roman" w:cs="Times New Roman" w:hint="eastAsia"/>
          <w:sz w:val="24"/>
          <w:szCs w:val="20"/>
        </w:rPr>
        <w:t>系统相关配置，审计员负责日志管理。</w:t>
      </w:r>
      <w:r w:rsidR="00087F58">
        <w:rPr>
          <w:rFonts w:ascii="Times New Roman" w:eastAsia="宋体" w:hAnsi="Times New Roman" w:cs="Times New Roman" w:hint="eastAsia"/>
          <w:sz w:val="24"/>
          <w:szCs w:val="20"/>
        </w:rPr>
        <w:t>系</w:t>
      </w:r>
      <w:r w:rsidR="00087F58">
        <w:rPr>
          <w:rFonts w:ascii="Times New Roman" w:eastAsia="宋体" w:hAnsi="Times New Roman" w:cs="Times New Roman" w:hint="eastAsia"/>
          <w:sz w:val="24"/>
          <w:szCs w:val="20"/>
        </w:rPr>
        <w:lastRenderedPageBreak/>
        <w:t>统</w:t>
      </w:r>
      <w:r w:rsidR="00E1362F" w:rsidRPr="00E1362F">
        <w:rPr>
          <w:rFonts w:ascii="Times New Roman" w:eastAsia="宋体" w:hAnsi="Times New Roman" w:cs="Times New Roman" w:hint="eastAsia"/>
          <w:sz w:val="24"/>
          <w:szCs w:val="20"/>
        </w:rPr>
        <w:t>为每一个</w:t>
      </w:r>
      <w:r w:rsidR="00087F58">
        <w:rPr>
          <w:rFonts w:ascii="Times New Roman" w:eastAsia="宋体" w:hAnsi="Times New Roman" w:cs="Times New Roman" w:hint="eastAsia"/>
          <w:sz w:val="24"/>
          <w:szCs w:val="20"/>
        </w:rPr>
        <w:t>管理员和审计员</w:t>
      </w:r>
      <w:r w:rsidR="00E1362F" w:rsidRPr="00E1362F">
        <w:rPr>
          <w:rFonts w:ascii="Times New Roman" w:eastAsia="宋体" w:hAnsi="Times New Roman" w:cs="Times New Roman" w:hint="eastAsia"/>
          <w:sz w:val="24"/>
          <w:szCs w:val="20"/>
        </w:rPr>
        <w:t>颁发数字证书，通过</w:t>
      </w:r>
      <w:r w:rsidR="00087F58">
        <w:rPr>
          <w:rFonts w:ascii="Times New Roman" w:eastAsia="宋体" w:hAnsi="Times New Roman" w:cs="Times New Roman" w:hint="eastAsia"/>
          <w:sz w:val="24"/>
          <w:szCs w:val="20"/>
        </w:rPr>
        <w:t>电子密匙</w:t>
      </w:r>
      <w:r w:rsidR="00E1362F" w:rsidRPr="00E1362F">
        <w:rPr>
          <w:rFonts w:ascii="Times New Roman" w:eastAsia="宋体" w:hAnsi="Times New Roman" w:cs="Times New Roman" w:hint="eastAsia"/>
          <w:sz w:val="24"/>
          <w:szCs w:val="20"/>
        </w:rPr>
        <w:t>数字证书</w:t>
      </w:r>
      <w:r w:rsidR="00480306">
        <w:rPr>
          <w:rFonts w:ascii="Times New Roman" w:eastAsia="宋体" w:hAnsi="Times New Roman" w:cs="Times New Roman" w:hint="eastAsia"/>
          <w:sz w:val="24"/>
          <w:szCs w:val="20"/>
        </w:rPr>
        <w:t>方式</w:t>
      </w:r>
      <w:r w:rsidR="00AD4605">
        <w:rPr>
          <w:rFonts w:ascii="Times New Roman" w:eastAsia="宋体" w:hAnsi="Times New Roman" w:cs="Times New Roman" w:hint="eastAsia"/>
          <w:sz w:val="24"/>
          <w:szCs w:val="20"/>
        </w:rPr>
        <w:t>登录</w:t>
      </w:r>
      <w:r w:rsidR="00E1362F" w:rsidRPr="00E1362F">
        <w:rPr>
          <w:rFonts w:ascii="Times New Roman" w:eastAsia="宋体" w:hAnsi="Times New Roman" w:cs="Times New Roman" w:hint="eastAsia"/>
          <w:sz w:val="24"/>
          <w:szCs w:val="20"/>
        </w:rPr>
        <w:t>，在进行核心操作时需要</w:t>
      </w:r>
      <w:r w:rsidR="00773BD5">
        <w:rPr>
          <w:rFonts w:ascii="Times New Roman" w:eastAsia="宋体" w:hAnsi="Times New Roman" w:cs="Times New Roman" w:hint="eastAsia"/>
          <w:sz w:val="24"/>
          <w:szCs w:val="20"/>
        </w:rPr>
        <w:t>进行数字</w:t>
      </w:r>
      <w:r w:rsidR="00E1362F" w:rsidRPr="00E1362F">
        <w:rPr>
          <w:rFonts w:ascii="Times New Roman" w:eastAsia="宋体" w:hAnsi="Times New Roman" w:cs="Times New Roman" w:hint="eastAsia"/>
          <w:sz w:val="24"/>
          <w:szCs w:val="20"/>
        </w:rPr>
        <w:t>签名，并保存在系统中用于</w:t>
      </w:r>
      <w:r w:rsidR="00773BD5">
        <w:rPr>
          <w:rFonts w:ascii="Times New Roman" w:eastAsia="宋体" w:hAnsi="Times New Roman" w:cs="Times New Roman" w:hint="eastAsia"/>
          <w:sz w:val="24"/>
          <w:szCs w:val="20"/>
        </w:rPr>
        <w:t>日志</w:t>
      </w:r>
      <w:r w:rsidR="00E1362F" w:rsidRPr="00E1362F">
        <w:rPr>
          <w:rFonts w:ascii="Times New Roman" w:eastAsia="宋体" w:hAnsi="Times New Roman" w:cs="Times New Roman" w:hint="eastAsia"/>
          <w:sz w:val="24"/>
          <w:szCs w:val="20"/>
        </w:rPr>
        <w:t>审计</w:t>
      </w:r>
      <w:r w:rsidR="00773BD5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:rsidR="00487A4A" w:rsidRDefault="00487A4A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p w:rsidR="00712A61" w:rsidRDefault="00712A61" w:rsidP="00712A61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 w:rsidR="00336955">
        <w:rPr>
          <w:rFonts w:ascii="Times New Roman" w:eastAsia="宋体" w:hAnsi="Times New Roman" w:cs="Times New Roman"/>
          <w:sz w:val="24"/>
          <w:szCs w:val="20"/>
        </w:rPr>
        <w:t>9</w:t>
      </w:r>
      <w:r>
        <w:rPr>
          <w:rFonts w:ascii="Times New Roman" w:eastAsia="宋体" w:hAnsi="Times New Roman" w:cs="Times New Roman" w:hint="eastAsia"/>
          <w:sz w:val="24"/>
          <w:szCs w:val="20"/>
        </w:rPr>
        <w:t>）应用开发接口</w:t>
      </w:r>
    </w:p>
    <w:p w:rsidR="006D6D6A" w:rsidRPr="006F3502" w:rsidRDefault="00E95B4E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7F2184">
        <w:rPr>
          <w:rFonts w:ascii="Times New Roman" w:eastAsia="宋体" w:hAnsi="Times New Roman" w:cs="Times New Roman"/>
          <w:sz w:val="24"/>
          <w:szCs w:val="20"/>
        </w:rPr>
        <w:t>NETCA</w:t>
      </w:r>
      <w:r w:rsidR="007F2184">
        <w:rPr>
          <w:rFonts w:ascii="Times New Roman" w:eastAsia="宋体" w:hAnsi="Times New Roman" w:cs="Times New Roman"/>
          <w:sz w:val="24"/>
          <w:szCs w:val="20"/>
        </w:rPr>
        <w:t>签名验签服务器</w:t>
      </w:r>
      <w:r w:rsidR="006155A8">
        <w:rPr>
          <w:rFonts w:ascii="Times New Roman" w:eastAsia="宋体" w:hAnsi="Times New Roman" w:cs="Times New Roman"/>
          <w:sz w:val="24"/>
          <w:szCs w:val="20"/>
        </w:rPr>
        <w:t>遵循</w:t>
      </w:r>
      <w:r w:rsidR="00C1007E">
        <w:rPr>
          <w:rFonts w:ascii="Times New Roman" w:eastAsia="宋体" w:hAnsi="Times New Roman" w:cs="Times New Roman" w:hint="eastAsia"/>
          <w:sz w:val="24"/>
          <w:szCs w:val="20"/>
        </w:rPr>
        <w:t xml:space="preserve">GM/T 0029 </w:t>
      </w:r>
      <w:r w:rsidR="00456C85" w:rsidRPr="00456C85">
        <w:rPr>
          <w:rFonts w:ascii="Times New Roman" w:eastAsia="宋体" w:hAnsi="Times New Roman" w:cs="Times New Roman" w:hint="eastAsia"/>
          <w:sz w:val="24"/>
          <w:szCs w:val="20"/>
        </w:rPr>
        <w:t>签名验签服务器技术规范</w:t>
      </w:r>
      <w:r w:rsidR="0079470E">
        <w:rPr>
          <w:rFonts w:ascii="Times New Roman" w:eastAsia="宋体" w:hAnsi="Times New Roman" w:cs="Times New Roman" w:hint="eastAsia"/>
          <w:sz w:val="24"/>
          <w:szCs w:val="20"/>
        </w:rPr>
        <w:t>的</w:t>
      </w:r>
      <w:r w:rsidR="00BD10AE">
        <w:rPr>
          <w:rFonts w:ascii="Times New Roman" w:eastAsia="宋体" w:hAnsi="Times New Roman" w:cs="Times New Roman" w:hint="eastAsia"/>
          <w:sz w:val="24"/>
          <w:szCs w:val="20"/>
        </w:rPr>
        <w:t>消息协议</w:t>
      </w:r>
      <w:r w:rsidR="0079470E">
        <w:rPr>
          <w:rFonts w:ascii="Times New Roman" w:eastAsia="宋体" w:hAnsi="Times New Roman" w:cs="Times New Roman" w:hint="eastAsia"/>
          <w:sz w:val="24"/>
          <w:szCs w:val="20"/>
        </w:rPr>
        <w:t>要求</w:t>
      </w:r>
      <w:r w:rsidR="003B6BE1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C773DD">
        <w:rPr>
          <w:rFonts w:ascii="Times New Roman" w:eastAsia="宋体" w:hAnsi="Times New Roman" w:cs="Times New Roman"/>
          <w:sz w:val="24"/>
          <w:szCs w:val="20"/>
        </w:rPr>
        <w:t>提供</w:t>
      </w:r>
      <w:r w:rsidR="003825A0">
        <w:rPr>
          <w:rFonts w:ascii="Times New Roman" w:eastAsia="宋体" w:hAnsi="Times New Roman" w:cs="Times New Roman"/>
          <w:sz w:val="24"/>
          <w:szCs w:val="20"/>
        </w:rPr>
        <w:t>强大</w:t>
      </w:r>
      <w:r w:rsidR="0079470E">
        <w:rPr>
          <w:rFonts w:ascii="Times New Roman" w:eastAsia="宋体" w:hAnsi="Times New Roman" w:cs="Times New Roman"/>
          <w:sz w:val="24"/>
          <w:szCs w:val="20"/>
        </w:rPr>
        <w:t>的接口</w:t>
      </w:r>
      <w:r w:rsidR="00BD10AE">
        <w:rPr>
          <w:rFonts w:ascii="Times New Roman" w:eastAsia="宋体" w:hAnsi="Times New Roman" w:cs="Times New Roman" w:hint="eastAsia"/>
          <w:sz w:val="24"/>
          <w:szCs w:val="20"/>
        </w:rPr>
        <w:t>，包括</w:t>
      </w:r>
      <w:r w:rsidR="00203D64">
        <w:rPr>
          <w:rFonts w:ascii="Times New Roman" w:eastAsia="宋体" w:hAnsi="Times New Roman" w:cs="Times New Roman" w:hint="eastAsia"/>
          <w:sz w:val="24"/>
          <w:szCs w:val="20"/>
        </w:rPr>
        <w:t>导出证书</w:t>
      </w:r>
      <w:r w:rsidR="00350374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6864BB">
        <w:rPr>
          <w:rFonts w:ascii="Times New Roman" w:eastAsia="宋体" w:hAnsi="Times New Roman" w:cs="Times New Roman" w:hint="eastAsia"/>
          <w:sz w:val="24"/>
          <w:szCs w:val="20"/>
        </w:rPr>
        <w:t>解析证书，</w:t>
      </w:r>
      <w:r w:rsidR="00F578DE">
        <w:rPr>
          <w:rFonts w:ascii="Times New Roman" w:eastAsia="宋体" w:hAnsi="Times New Roman" w:cs="Times New Roman" w:hint="eastAsia"/>
          <w:sz w:val="24"/>
          <w:szCs w:val="20"/>
        </w:rPr>
        <w:t>解析获取证书信息</w:t>
      </w:r>
      <w:r w:rsidR="00B04314">
        <w:rPr>
          <w:rFonts w:ascii="Times New Roman" w:eastAsia="宋体" w:hAnsi="Times New Roman" w:cs="Times New Roman" w:hint="eastAsia"/>
          <w:sz w:val="24"/>
          <w:szCs w:val="20"/>
        </w:rPr>
        <w:t>、验证证书有效性、</w:t>
      </w:r>
      <w:r w:rsidR="005E140B">
        <w:rPr>
          <w:rFonts w:ascii="Times New Roman" w:eastAsia="宋体" w:hAnsi="Times New Roman" w:cs="Times New Roman" w:hint="eastAsia"/>
          <w:sz w:val="24"/>
          <w:szCs w:val="20"/>
        </w:rPr>
        <w:t>数字签名与验证、</w:t>
      </w:r>
      <w:r w:rsidR="004E10F5">
        <w:rPr>
          <w:rFonts w:ascii="Times New Roman" w:eastAsia="宋体" w:hAnsi="Times New Roman" w:cs="Times New Roman" w:hint="eastAsia"/>
          <w:sz w:val="24"/>
          <w:szCs w:val="20"/>
        </w:rPr>
        <w:t>消息签名与验证</w:t>
      </w:r>
      <w:r w:rsidR="00EA26D7">
        <w:rPr>
          <w:rFonts w:ascii="Times New Roman" w:eastAsia="宋体" w:hAnsi="Times New Roman" w:cs="Times New Roman" w:hint="eastAsia"/>
          <w:sz w:val="24"/>
          <w:szCs w:val="20"/>
        </w:rPr>
        <w:t>。</w:t>
      </w:r>
      <w:r w:rsidR="000A28A7" w:rsidRPr="000A28A7">
        <w:rPr>
          <w:rFonts w:ascii="Times New Roman" w:eastAsia="宋体" w:hAnsi="Times New Roman" w:cs="Times New Roman" w:hint="eastAsia"/>
          <w:sz w:val="24"/>
          <w:szCs w:val="20"/>
        </w:rPr>
        <w:t>支持多种开发语言下</w:t>
      </w:r>
      <w:r w:rsidR="001148A9">
        <w:rPr>
          <w:rFonts w:ascii="Times New Roman" w:eastAsia="宋体" w:hAnsi="Times New Roman" w:cs="Times New Roman" w:hint="eastAsia"/>
          <w:sz w:val="24"/>
          <w:szCs w:val="20"/>
        </w:rPr>
        <w:t>使用接口接入，实现签名验签应用。</w:t>
      </w:r>
    </w:p>
    <w:p w:rsidR="00D04B86" w:rsidRDefault="00D04B86" w:rsidP="00916C6D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</w:p>
    <w:bookmarkEnd w:id="0"/>
    <w:p w:rsidR="00FF7F31" w:rsidRPr="00916C6D" w:rsidRDefault="00FF7F31" w:rsidP="00FF7F31">
      <w:pPr>
        <w:pStyle w:val="1"/>
        <w:rPr>
          <w:rFonts w:ascii="Times New Roman" w:hAnsi="Times New Roman" w:cs="Times New Roman"/>
        </w:rPr>
      </w:pPr>
      <w:r w:rsidRPr="00916C6D">
        <w:rPr>
          <w:rFonts w:ascii="Times New Roman" w:hAnsi="Times New Roman" w:cs="Times New Roman" w:hint="eastAsia"/>
        </w:rPr>
        <w:t>产品性能</w:t>
      </w:r>
    </w:p>
    <w:p w:rsidR="000673CB" w:rsidRDefault="000673CB" w:rsidP="00715568">
      <w:pPr>
        <w:rPr>
          <w:rFonts w:ascii="Times New Roman" w:hAnsi="Times New Roman" w:cs="Times New Roman"/>
        </w:rPr>
      </w:pPr>
    </w:p>
    <w:p w:rsidR="00BA1165" w:rsidRDefault="00846992" w:rsidP="00715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暂无</w:t>
      </w:r>
      <w:r>
        <w:rPr>
          <w:rFonts w:ascii="Times New Roman" w:hAnsi="Times New Roman" w:cs="Times New Roman" w:hint="eastAsia"/>
        </w:rPr>
        <w:t>。</w:t>
      </w:r>
    </w:p>
    <w:p w:rsidR="00846992" w:rsidRDefault="00846992" w:rsidP="00715568">
      <w:pPr>
        <w:rPr>
          <w:rFonts w:ascii="Times New Roman" w:hAnsi="Times New Roman" w:cs="Times New Roman"/>
        </w:rPr>
      </w:pPr>
    </w:p>
    <w:p w:rsidR="00AD581F" w:rsidRDefault="00AD581F" w:rsidP="00715568">
      <w:pPr>
        <w:rPr>
          <w:rFonts w:ascii="Times New Roman" w:hAnsi="Times New Roman" w:cs="Times New Roman"/>
        </w:rPr>
      </w:pPr>
    </w:p>
    <w:p w:rsidR="00BA1165" w:rsidRPr="00916C6D" w:rsidRDefault="00BA1165" w:rsidP="00715568">
      <w:pPr>
        <w:rPr>
          <w:rFonts w:ascii="Times New Roman" w:hAnsi="Times New Roman" w:cs="Times New Roman"/>
        </w:rPr>
      </w:pPr>
    </w:p>
    <w:p w:rsidR="00B6532E" w:rsidRPr="00916C6D" w:rsidRDefault="00B6532E" w:rsidP="00B6532E">
      <w:pPr>
        <w:pStyle w:val="1"/>
        <w:rPr>
          <w:rFonts w:ascii="Times New Roman" w:hAnsi="Times New Roman" w:cs="Times New Roman"/>
        </w:rPr>
      </w:pPr>
      <w:r w:rsidRPr="00916C6D">
        <w:rPr>
          <w:rFonts w:ascii="Times New Roman" w:hAnsi="Times New Roman" w:cs="Times New Roman" w:hint="eastAsia"/>
        </w:rPr>
        <w:t>运行环境</w:t>
      </w:r>
    </w:p>
    <w:p w:rsidR="00376B13" w:rsidRPr="007051AF" w:rsidRDefault="004C09B7" w:rsidP="00916C6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0"/>
        </w:rPr>
      </w:pPr>
      <w:r w:rsidRPr="007051AF">
        <w:rPr>
          <w:rFonts w:ascii="Times New Roman" w:eastAsia="宋体" w:hAnsi="Times New Roman" w:cs="Times New Roman" w:hint="eastAsia"/>
          <w:sz w:val="24"/>
          <w:szCs w:val="20"/>
        </w:rPr>
        <w:t>表</w:t>
      </w:r>
      <w:r w:rsidR="0062337A" w:rsidRPr="007051AF">
        <w:rPr>
          <w:rFonts w:ascii="Times New Roman" w:eastAsia="宋体" w:hAnsi="Times New Roman" w:cs="Times New Roman"/>
          <w:sz w:val="24"/>
          <w:szCs w:val="20"/>
        </w:rPr>
        <w:t>5</w:t>
      </w:r>
      <w:r w:rsidRPr="007051AF">
        <w:rPr>
          <w:rFonts w:ascii="Times New Roman" w:eastAsia="宋体" w:hAnsi="Times New Roman" w:cs="Times New Roman"/>
          <w:sz w:val="24"/>
          <w:szCs w:val="20"/>
        </w:rPr>
        <w:t xml:space="preserve">-1 </w:t>
      </w:r>
      <w:r w:rsidR="00AF3E6E" w:rsidRPr="007051AF">
        <w:rPr>
          <w:rFonts w:ascii="Times New Roman" w:eastAsia="宋体" w:hAnsi="Times New Roman" w:cs="Times New Roman"/>
          <w:sz w:val="24"/>
          <w:szCs w:val="20"/>
        </w:rPr>
        <w:t>NETCA</w:t>
      </w:r>
      <w:r w:rsidR="00AF3E6E" w:rsidRPr="007051AF">
        <w:rPr>
          <w:rFonts w:ascii="Times New Roman" w:eastAsia="宋体" w:hAnsi="Times New Roman" w:cs="Times New Roman" w:hint="eastAsia"/>
          <w:sz w:val="24"/>
          <w:szCs w:val="20"/>
        </w:rPr>
        <w:t>签名验签</w:t>
      </w:r>
      <w:r w:rsidRPr="007051AF">
        <w:rPr>
          <w:rFonts w:ascii="Times New Roman" w:eastAsia="宋体" w:hAnsi="Times New Roman" w:cs="Times New Roman" w:hint="eastAsia"/>
          <w:sz w:val="24"/>
          <w:szCs w:val="20"/>
        </w:rPr>
        <w:t>服务器运行环境</w:t>
      </w:r>
    </w:p>
    <w:tbl>
      <w:tblPr>
        <w:tblW w:w="8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6"/>
        <w:gridCol w:w="5757"/>
      </w:tblGrid>
      <w:tr w:rsidR="00376B13" w:rsidRPr="007051AF" w:rsidTr="006F3502">
        <w:trPr>
          <w:trHeight w:val="666"/>
          <w:jc w:val="center"/>
        </w:trPr>
        <w:tc>
          <w:tcPr>
            <w:tcW w:w="2926" w:type="dxa"/>
            <w:shd w:val="clear" w:color="auto" w:fill="E7E6E6" w:themeFill="background2"/>
          </w:tcPr>
          <w:p w:rsidR="00376B13" w:rsidRPr="006F3502" w:rsidRDefault="00376B13" w:rsidP="006F3502">
            <w:pPr>
              <w:pStyle w:val="a5"/>
              <w:ind w:firstLine="482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6F3502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操作系统</w:t>
            </w:r>
          </w:p>
        </w:tc>
        <w:tc>
          <w:tcPr>
            <w:tcW w:w="5757" w:type="dxa"/>
          </w:tcPr>
          <w:p w:rsidR="00376B13" w:rsidRPr="00916C6D" w:rsidRDefault="007D28F6">
            <w:pPr>
              <w:pStyle w:val="a5"/>
              <w:ind w:firstLine="480"/>
              <w:rPr>
                <w:rFonts w:ascii="Times New Roman" w:hAnsi="Times New Roman"/>
                <w:szCs w:val="24"/>
              </w:rPr>
            </w:pPr>
            <w:r w:rsidRPr="00916C6D">
              <w:rPr>
                <w:rFonts w:ascii="Times New Roman" w:hAnsi="Times New Roman"/>
                <w:szCs w:val="24"/>
              </w:rPr>
              <w:t>Linux</w:t>
            </w:r>
            <w:r w:rsidRPr="00916C6D">
              <w:rPr>
                <w:rFonts w:ascii="Times New Roman" w:hAnsi="Times New Roman" w:hint="eastAsia"/>
                <w:szCs w:val="24"/>
              </w:rPr>
              <w:t>操作系统，如：</w:t>
            </w:r>
            <w:r w:rsidR="00376B13" w:rsidRPr="00916C6D">
              <w:rPr>
                <w:rFonts w:ascii="Times New Roman" w:hAnsi="Times New Roman"/>
                <w:szCs w:val="24"/>
              </w:rPr>
              <w:t xml:space="preserve">CentOS </w:t>
            </w:r>
            <w:r w:rsidR="00E019B1" w:rsidRPr="00916C6D">
              <w:rPr>
                <w:rFonts w:ascii="Times New Roman" w:hAnsi="Times New Roman"/>
                <w:szCs w:val="24"/>
              </w:rPr>
              <w:t>7.5</w:t>
            </w:r>
          </w:p>
        </w:tc>
      </w:tr>
      <w:tr w:rsidR="00376B13" w:rsidRPr="007051AF" w:rsidTr="006F3502">
        <w:trPr>
          <w:trHeight w:val="593"/>
          <w:jc w:val="center"/>
        </w:trPr>
        <w:tc>
          <w:tcPr>
            <w:tcW w:w="2926" w:type="dxa"/>
            <w:shd w:val="clear" w:color="auto" w:fill="E7E6E6" w:themeFill="background2"/>
          </w:tcPr>
          <w:p w:rsidR="00376B13" w:rsidRPr="006F3502" w:rsidRDefault="00376B13" w:rsidP="006F3502">
            <w:pPr>
              <w:pStyle w:val="a5"/>
              <w:ind w:firstLine="482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6F3502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支持环境</w:t>
            </w:r>
            <w:r w:rsidRPr="006F3502">
              <w:rPr>
                <w:rFonts w:asciiTheme="minorEastAsia" w:eastAsiaTheme="minorEastAsia" w:hAnsiTheme="minorEastAsia"/>
                <w:b/>
                <w:bCs/>
                <w:szCs w:val="24"/>
              </w:rPr>
              <w:t>JDK</w:t>
            </w:r>
          </w:p>
        </w:tc>
        <w:tc>
          <w:tcPr>
            <w:tcW w:w="5757" w:type="dxa"/>
          </w:tcPr>
          <w:p w:rsidR="00376B13" w:rsidRPr="00916C6D" w:rsidRDefault="00E56771">
            <w:pPr>
              <w:pStyle w:val="a5"/>
              <w:ind w:firstLine="480"/>
              <w:rPr>
                <w:rFonts w:ascii="Times New Roman" w:hAnsi="Times New Roman"/>
                <w:szCs w:val="24"/>
              </w:rPr>
            </w:pPr>
            <w:r w:rsidRPr="00916C6D">
              <w:rPr>
                <w:rFonts w:ascii="Times New Roman" w:hAnsi="Times New Roman"/>
                <w:szCs w:val="24"/>
              </w:rPr>
              <w:t>JDK8</w:t>
            </w:r>
          </w:p>
        </w:tc>
      </w:tr>
      <w:tr w:rsidR="00376B13" w:rsidRPr="007051AF" w:rsidTr="006F3502">
        <w:trPr>
          <w:trHeight w:val="593"/>
          <w:jc w:val="center"/>
        </w:trPr>
        <w:tc>
          <w:tcPr>
            <w:tcW w:w="2926" w:type="dxa"/>
            <w:shd w:val="clear" w:color="auto" w:fill="E7E6E6" w:themeFill="background2"/>
          </w:tcPr>
          <w:p w:rsidR="00376B13" w:rsidRPr="006F3502" w:rsidRDefault="00376B13" w:rsidP="006F3502">
            <w:pPr>
              <w:pStyle w:val="a5"/>
              <w:ind w:firstLine="482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6F3502">
              <w:rPr>
                <w:rFonts w:asciiTheme="minorEastAsia" w:eastAsiaTheme="minorEastAsia" w:hAnsiTheme="minorEastAsia"/>
                <w:b/>
                <w:bCs/>
                <w:szCs w:val="24"/>
              </w:rPr>
              <w:t>WEB</w:t>
            </w:r>
            <w:r w:rsidRPr="006F3502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服务</w:t>
            </w:r>
          </w:p>
        </w:tc>
        <w:tc>
          <w:tcPr>
            <w:tcW w:w="5757" w:type="dxa"/>
          </w:tcPr>
          <w:p w:rsidR="00376B13" w:rsidRPr="00916C6D" w:rsidRDefault="00376B13" w:rsidP="00916C6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6C6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17D28" w:rsidRPr="00916C6D">
              <w:rPr>
                <w:rFonts w:ascii="Times New Roman" w:hAnsi="Times New Roman" w:cs="Times New Roman"/>
                <w:sz w:val="24"/>
                <w:szCs w:val="24"/>
              </w:rPr>
              <w:t>Tomcat9</w:t>
            </w:r>
          </w:p>
        </w:tc>
      </w:tr>
      <w:tr w:rsidR="00376B13" w:rsidRPr="007051AF" w:rsidTr="006F3502">
        <w:trPr>
          <w:trHeight w:val="314"/>
          <w:jc w:val="center"/>
        </w:trPr>
        <w:tc>
          <w:tcPr>
            <w:tcW w:w="2926" w:type="dxa"/>
            <w:shd w:val="clear" w:color="auto" w:fill="E7E6E6" w:themeFill="background2"/>
          </w:tcPr>
          <w:p w:rsidR="00376B13" w:rsidRPr="006F3502" w:rsidRDefault="00376B13" w:rsidP="006F3502">
            <w:pPr>
              <w:pStyle w:val="a5"/>
              <w:ind w:firstLine="482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6F3502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数据库系统</w:t>
            </w:r>
          </w:p>
        </w:tc>
        <w:tc>
          <w:tcPr>
            <w:tcW w:w="5757" w:type="dxa"/>
          </w:tcPr>
          <w:p w:rsidR="00376B13" w:rsidRPr="00916C6D" w:rsidRDefault="00376B13">
            <w:pPr>
              <w:pStyle w:val="a5"/>
              <w:ind w:firstLine="480"/>
              <w:rPr>
                <w:rFonts w:ascii="Times New Roman" w:hAnsi="Times New Roman"/>
                <w:szCs w:val="24"/>
              </w:rPr>
            </w:pPr>
            <w:r w:rsidRPr="00916C6D">
              <w:rPr>
                <w:rFonts w:ascii="Times New Roman" w:hAnsi="Times New Roman"/>
                <w:szCs w:val="24"/>
              </w:rPr>
              <w:t>MySQL 5.7</w:t>
            </w:r>
            <w:r w:rsidR="005E4D77" w:rsidRPr="00916C6D">
              <w:rPr>
                <w:rFonts w:ascii="Times New Roman" w:hAnsi="Times New Roman"/>
                <w:szCs w:val="24"/>
              </w:rPr>
              <w:t>或以上</w:t>
            </w:r>
            <w:r w:rsidR="00075D19" w:rsidRPr="00916C6D">
              <w:rPr>
                <w:rFonts w:ascii="Times New Roman" w:hAnsi="Times New Roman"/>
                <w:szCs w:val="24"/>
              </w:rPr>
              <w:t xml:space="preserve"> </w:t>
            </w:r>
          </w:p>
        </w:tc>
      </w:tr>
      <w:tr w:rsidR="006A23B6" w:rsidRPr="007051AF" w:rsidTr="006F3502">
        <w:trPr>
          <w:trHeight w:val="314"/>
          <w:jc w:val="center"/>
        </w:trPr>
        <w:tc>
          <w:tcPr>
            <w:tcW w:w="2926" w:type="dxa"/>
            <w:shd w:val="clear" w:color="auto" w:fill="E7E6E6" w:themeFill="background2"/>
          </w:tcPr>
          <w:p w:rsidR="006A23B6" w:rsidRPr="006F3502" w:rsidRDefault="006A23B6" w:rsidP="006F3502">
            <w:pPr>
              <w:pStyle w:val="a5"/>
              <w:ind w:firstLine="482"/>
              <w:rPr>
                <w:rFonts w:asciiTheme="minorEastAsia" w:eastAsiaTheme="minorEastAsia" w:hAnsiTheme="minorEastAsia"/>
                <w:b/>
                <w:bCs/>
                <w:szCs w:val="24"/>
              </w:rPr>
            </w:pPr>
            <w:r w:rsidRPr="006F3502">
              <w:rPr>
                <w:rFonts w:asciiTheme="minorEastAsia" w:eastAsiaTheme="minorEastAsia" w:hAnsiTheme="minorEastAsia" w:hint="eastAsia"/>
                <w:b/>
                <w:bCs/>
                <w:szCs w:val="24"/>
              </w:rPr>
              <w:t>NETCA安全</w:t>
            </w:r>
            <w:r w:rsidRPr="006F3502">
              <w:rPr>
                <w:rFonts w:asciiTheme="minorEastAsia" w:eastAsiaTheme="minorEastAsia" w:hAnsiTheme="minorEastAsia"/>
                <w:b/>
                <w:bCs/>
                <w:szCs w:val="24"/>
              </w:rPr>
              <w:t>中间件</w:t>
            </w:r>
          </w:p>
        </w:tc>
        <w:tc>
          <w:tcPr>
            <w:tcW w:w="5757" w:type="dxa"/>
          </w:tcPr>
          <w:p w:rsidR="006A23B6" w:rsidRPr="007051AF" w:rsidRDefault="00A246DF" w:rsidP="00B53F59">
            <w:pPr>
              <w:pStyle w:val="a5"/>
              <w:ind w:firstLine="4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N</w:t>
            </w:r>
            <w:r>
              <w:rPr>
                <w:rFonts w:ascii="Times New Roman" w:hAnsi="Times New Roman"/>
                <w:szCs w:val="24"/>
              </w:rPr>
              <w:t>ETCA</w:t>
            </w:r>
            <w:r w:rsidR="00A16D09">
              <w:rPr>
                <w:rFonts w:ascii="Times New Roman" w:hAnsi="Times New Roman"/>
                <w:szCs w:val="24"/>
              </w:rPr>
              <w:t>安全中间件</w:t>
            </w:r>
            <w:r w:rsidR="00854BE0">
              <w:rPr>
                <w:rFonts w:ascii="Times New Roman" w:hAnsi="Times New Roman"/>
                <w:szCs w:val="24"/>
              </w:rPr>
              <w:t>V5.0</w:t>
            </w:r>
            <w:r w:rsidR="00854BE0">
              <w:rPr>
                <w:rFonts w:ascii="Times New Roman" w:hAnsi="Times New Roman"/>
                <w:szCs w:val="24"/>
              </w:rPr>
              <w:t>或以上</w:t>
            </w:r>
          </w:p>
        </w:tc>
      </w:tr>
    </w:tbl>
    <w:p w:rsidR="00715568" w:rsidRDefault="00715568" w:rsidP="00715568">
      <w:pPr>
        <w:rPr>
          <w:rFonts w:ascii="Times New Roman" w:hAnsi="Times New Roman" w:cs="Times New Roman"/>
        </w:rPr>
      </w:pPr>
    </w:p>
    <w:p w:rsidR="00E66A46" w:rsidRPr="00916C6D" w:rsidRDefault="00E66A46" w:rsidP="00715568">
      <w:pPr>
        <w:rPr>
          <w:rFonts w:ascii="Times New Roman" w:hAnsi="Times New Roman" w:cs="Times New Roman"/>
        </w:rPr>
      </w:pPr>
    </w:p>
    <w:p w:rsidR="00B6532E" w:rsidRPr="00916C6D" w:rsidRDefault="00B6532E" w:rsidP="00B6532E">
      <w:pPr>
        <w:pStyle w:val="1"/>
        <w:rPr>
          <w:rFonts w:ascii="Times New Roman" w:hAnsi="Times New Roman" w:cs="Times New Roman"/>
        </w:rPr>
      </w:pPr>
      <w:r w:rsidRPr="00916C6D">
        <w:rPr>
          <w:rFonts w:ascii="Times New Roman" w:hAnsi="Times New Roman" w:cs="Times New Roman" w:hint="eastAsia"/>
        </w:rPr>
        <w:t>产品优势</w:t>
      </w:r>
    </w:p>
    <w:p w:rsidR="00B95FD9" w:rsidRPr="007051AF" w:rsidRDefault="00B95FD9" w:rsidP="00DD1212">
      <w:pPr>
        <w:pStyle w:val="a7"/>
        <w:spacing w:line="360" w:lineRule="auto"/>
        <w:ind w:firstLine="420"/>
      </w:pPr>
      <w:r w:rsidRPr="007051AF">
        <w:t>NETCA</w:t>
      </w:r>
      <w:r w:rsidR="008B6DB0">
        <w:rPr>
          <w:rFonts w:hint="eastAsia"/>
        </w:rPr>
        <w:t>签名验签服务器</w:t>
      </w:r>
      <w:r w:rsidR="00937959" w:rsidRPr="00916C6D">
        <w:rPr>
          <w:rFonts w:hint="eastAsia"/>
        </w:rPr>
        <w:t>遵循国家商用密码</w:t>
      </w:r>
      <w:r w:rsidR="00961DAA">
        <w:rPr>
          <w:rFonts w:hint="eastAsia"/>
        </w:rPr>
        <w:t>相关</w:t>
      </w:r>
      <w:r w:rsidR="00937959" w:rsidRPr="00916C6D">
        <w:rPr>
          <w:rFonts w:hint="eastAsia"/>
        </w:rPr>
        <w:t>标准规范</w:t>
      </w:r>
      <w:r w:rsidRPr="007051AF">
        <w:rPr>
          <w:rFonts w:hint="eastAsia"/>
        </w:rPr>
        <w:t>，提供了强大的应用开发接口，适用于各种开发应用需求，同时保证了提供安全高可靠性的访问服务。</w:t>
      </w:r>
    </w:p>
    <w:p w:rsidR="00AD581F" w:rsidRPr="00424F67" w:rsidRDefault="00320770" w:rsidP="00715568">
      <w:pPr>
        <w:rPr>
          <w:rFonts w:ascii="Times New Roman" w:eastAsia="宋体" w:hAnsi="Times New Roman" w:cs="Times New Roman"/>
          <w:sz w:val="24"/>
          <w:szCs w:val="20"/>
        </w:rPr>
      </w:pPr>
      <w:r w:rsidRPr="00424F67">
        <w:rPr>
          <w:rFonts w:ascii="Times New Roman" w:eastAsia="宋体" w:hAnsi="Times New Roman" w:cs="Times New Roman" w:hint="eastAsia"/>
          <w:sz w:val="24"/>
          <w:szCs w:val="20"/>
        </w:rPr>
        <w:t>（</w:t>
      </w:r>
      <w:r w:rsidRPr="00424F67">
        <w:rPr>
          <w:rFonts w:ascii="Times New Roman" w:eastAsia="宋体" w:hAnsi="Times New Roman" w:cs="Times New Roman" w:hint="eastAsia"/>
          <w:sz w:val="24"/>
          <w:szCs w:val="20"/>
        </w:rPr>
        <w:t>1</w:t>
      </w:r>
      <w:r w:rsidRPr="00424F67">
        <w:rPr>
          <w:rFonts w:ascii="Times New Roman" w:eastAsia="宋体" w:hAnsi="Times New Roman" w:cs="Times New Roman" w:hint="eastAsia"/>
          <w:sz w:val="24"/>
          <w:szCs w:val="20"/>
        </w:rPr>
        <w:t>）符合</w:t>
      </w:r>
      <w:r>
        <w:rPr>
          <w:rFonts w:ascii="Times New Roman" w:eastAsia="宋体" w:hAnsi="Times New Roman" w:cs="Times New Roman" w:hint="eastAsia"/>
          <w:sz w:val="24"/>
          <w:szCs w:val="20"/>
        </w:rPr>
        <w:t>标准</w:t>
      </w:r>
      <w:r w:rsidR="00BA3749">
        <w:rPr>
          <w:rFonts w:ascii="Times New Roman" w:eastAsia="宋体" w:hAnsi="Times New Roman" w:cs="Times New Roman" w:hint="eastAsia"/>
          <w:sz w:val="24"/>
          <w:szCs w:val="20"/>
        </w:rPr>
        <w:t>规范</w:t>
      </w:r>
    </w:p>
    <w:p w:rsidR="006E5B6F" w:rsidRDefault="00320770" w:rsidP="00424F67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6A4C52" w:rsidRPr="006A4C52">
        <w:rPr>
          <w:rFonts w:ascii="Times New Roman" w:eastAsia="宋体" w:hAnsi="Times New Roman" w:cs="Times New Roman" w:hint="eastAsia"/>
          <w:sz w:val="24"/>
          <w:szCs w:val="20"/>
        </w:rPr>
        <w:t>NETCA</w:t>
      </w:r>
      <w:r w:rsidR="006A4C52" w:rsidRPr="006A4C52">
        <w:rPr>
          <w:rFonts w:ascii="Times New Roman" w:eastAsia="宋体" w:hAnsi="Times New Roman" w:cs="Times New Roman" w:hint="eastAsia"/>
          <w:sz w:val="24"/>
          <w:szCs w:val="20"/>
        </w:rPr>
        <w:t>签名验签服务器</w:t>
      </w:r>
      <w:r w:rsidR="006A4C52">
        <w:rPr>
          <w:rFonts w:ascii="Times New Roman" w:eastAsia="宋体" w:hAnsi="Times New Roman" w:cs="Times New Roman" w:hint="eastAsia"/>
          <w:sz w:val="24"/>
          <w:szCs w:val="20"/>
        </w:rPr>
        <w:t>遵循</w:t>
      </w:r>
      <w:r w:rsidR="00B11C12" w:rsidRPr="00B11C12">
        <w:rPr>
          <w:rFonts w:ascii="Times New Roman" w:eastAsia="宋体" w:hAnsi="Times New Roman" w:cs="Times New Roman"/>
          <w:sz w:val="24"/>
          <w:szCs w:val="20"/>
        </w:rPr>
        <w:t>GM/T 0029</w:t>
      </w:r>
      <w:r w:rsidR="00F03FD4">
        <w:rPr>
          <w:rFonts w:ascii="Times New Roman" w:eastAsia="宋体" w:hAnsi="Times New Roman" w:cs="Times New Roman" w:hint="eastAsia"/>
          <w:sz w:val="24"/>
          <w:szCs w:val="20"/>
        </w:rPr>
        <w:t>《</w:t>
      </w:r>
      <w:r w:rsidR="00B11C12" w:rsidRPr="00B11C12">
        <w:rPr>
          <w:rFonts w:ascii="Times New Roman" w:eastAsia="宋体" w:hAnsi="Times New Roman" w:cs="Times New Roman" w:hint="eastAsia"/>
          <w:sz w:val="24"/>
          <w:szCs w:val="20"/>
        </w:rPr>
        <w:t>签名验签服务器技术规范</w:t>
      </w:r>
      <w:r w:rsidR="00F03FD4">
        <w:rPr>
          <w:rFonts w:ascii="Times New Roman" w:eastAsia="宋体" w:hAnsi="Times New Roman" w:cs="Times New Roman" w:hint="eastAsia"/>
          <w:sz w:val="24"/>
          <w:szCs w:val="20"/>
        </w:rPr>
        <w:t>》</w:t>
      </w:r>
      <w:r w:rsidR="00B7296D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4A6B2D" w:rsidRPr="004A6B2D">
        <w:rPr>
          <w:rFonts w:ascii="Times New Roman" w:eastAsia="宋体" w:hAnsi="Times New Roman" w:cs="Times New Roman" w:hint="eastAsia"/>
          <w:sz w:val="24"/>
          <w:szCs w:val="20"/>
        </w:rPr>
        <w:t xml:space="preserve">GM/T </w:t>
      </w:r>
      <w:r w:rsidR="00E17C08">
        <w:rPr>
          <w:rFonts w:ascii="Times New Roman" w:eastAsia="宋体" w:hAnsi="Times New Roman" w:cs="Times New Roman" w:hint="eastAsia"/>
          <w:sz w:val="24"/>
          <w:szCs w:val="20"/>
        </w:rPr>
        <w:lastRenderedPageBreak/>
        <w:t xml:space="preserve">0015 </w:t>
      </w:r>
      <w:r w:rsidR="00E17C08">
        <w:rPr>
          <w:rFonts w:ascii="Times New Roman" w:eastAsia="宋体" w:hAnsi="Times New Roman" w:cs="Times New Roman" w:hint="eastAsia"/>
          <w:sz w:val="24"/>
          <w:szCs w:val="20"/>
        </w:rPr>
        <w:t>《</w:t>
      </w:r>
      <w:r w:rsidR="00E17C08" w:rsidRPr="004A6B2D">
        <w:rPr>
          <w:rFonts w:ascii="Times New Roman" w:eastAsia="宋体" w:hAnsi="Times New Roman" w:cs="Times New Roman" w:hint="eastAsia"/>
          <w:sz w:val="24"/>
          <w:szCs w:val="20"/>
        </w:rPr>
        <w:t>基于</w:t>
      </w:r>
      <w:r w:rsidR="00E17C08" w:rsidRPr="004A6B2D">
        <w:rPr>
          <w:rFonts w:ascii="Times New Roman" w:eastAsia="宋体" w:hAnsi="Times New Roman" w:cs="Times New Roman" w:hint="eastAsia"/>
          <w:sz w:val="24"/>
          <w:szCs w:val="20"/>
        </w:rPr>
        <w:t>SM2</w:t>
      </w:r>
      <w:r w:rsidR="00E17C08" w:rsidRPr="004A6B2D">
        <w:rPr>
          <w:rFonts w:ascii="Times New Roman" w:eastAsia="宋体" w:hAnsi="Times New Roman" w:cs="Times New Roman" w:hint="eastAsia"/>
          <w:sz w:val="24"/>
          <w:szCs w:val="20"/>
        </w:rPr>
        <w:t>密码算法的数字证书格式规范</w:t>
      </w:r>
      <w:r w:rsidR="00E17C08">
        <w:rPr>
          <w:rFonts w:ascii="Times New Roman" w:eastAsia="宋体" w:hAnsi="Times New Roman" w:cs="Times New Roman" w:hint="eastAsia"/>
          <w:sz w:val="24"/>
          <w:szCs w:val="20"/>
        </w:rPr>
        <w:t>》</w:t>
      </w:r>
      <w:r w:rsidR="00883D94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ED595C" w:rsidRPr="00ED595C">
        <w:rPr>
          <w:rFonts w:ascii="Times New Roman" w:eastAsia="宋体" w:hAnsi="Times New Roman" w:cs="Times New Roman" w:hint="eastAsia"/>
          <w:sz w:val="24"/>
          <w:szCs w:val="20"/>
        </w:rPr>
        <w:t>GM/T 0010</w:t>
      </w:r>
      <w:r w:rsidR="00ED595C">
        <w:rPr>
          <w:rFonts w:ascii="Times New Roman" w:eastAsia="宋体" w:hAnsi="Times New Roman" w:cs="Times New Roman" w:hint="eastAsia"/>
          <w:sz w:val="24"/>
          <w:szCs w:val="20"/>
        </w:rPr>
        <w:t>《</w:t>
      </w:r>
      <w:r w:rsidR="00ED595C" w:rsidRPr="00ED595C">
        <w:rPr>
          <w:rFonts w:ascii="Times New Roman" w:eastAsia="宋体" w:hAnsi="Times New Roman" w:cs="Times New Roman" w:hint="eastAsia"/>
          <w:sz w:val="24"/>
          <w:szCs w:val="20"/>
        </w:rPr>
        <w:t>SM2</w:t>
      </w:r>
      <w:r w:rsidR="00ED595C" w:rsidRPr="00ED595C">
        <w:rPr>
          <w:rFonts w:ascii="Times New Roman" w:eastAsia="宋体" w:hAnsi="Times New Roman" w:cs="Times New Roman" w:hint="eastAsia"/>
          <w:sz w:val="24"/>
          <w:szCs w:val="20"/>
        </w:rPr>
        <w:t>密码算法加密签名消息语法规范</w:t>
      </w:r>
      <w:r w:rsidR="00ED595C">
        <w:rPr>
          <w:rFonts w:ascii="Times New Roman" w:eastAsia="宋体" w:hAnsi="Times New Roman" w:cs="Times New Roman" w:hint="eastAsia"/>
          <w:sz w:val="24"/>
          <w:szCs w:val="20"/>
        </w:rPr>
        <w:t>》、</w:t>
      </w:r>
      <w:r w:rsidR="00883D94" w:rsidRPr="00883D94">
        <w:rPr>
          <w:rFonts w:ascii="Times New Roman" w:eastAsia="宋体" w:hAnsi="Times New Roman" w:cs="Times New Roman" w:hint="eastAsia"/>
          <w:sz w:val="24"/>
          <w:szCs w:val="20"/>
        </w:rPr>
        <w:t>GM/T 0004</w:t>
      </w:r>
      <w:r w:rsidR="00883D94">
        <w:rPr>
          <w:rFonts w:ascii="Times New Roman" w:eastAsia="宋体" w:hAnsi="Times New Roman" w:cs="Times New Roman" w:hint="eastAsia"/>
          <w:sz w:val="24"/>
          <w:szCs w:val="20"/>
        </w:rPr>
        <w:t>《</w:t>
      </w:r>
      <w:r w:rsidR="00883D94" w:rsidRPr="00883D94">
        <w:rPr>
          <w:rFonts w:ascii="Times New Roman" w:eastAsia="宋体" w:hAnsi="Times New Roman" w:cs="Times New Roman" w:hint="eastAsia"/>
          <w:sz w:val="24"/>
          <w:szCs w:val="20"/>
        </w:rPr>
        <w:t>SM3</w:t>
      </w:r>
      <w:r w:rsidR="00883D94" w:rsidRPr="00883D94">
        <w:rPr>
          <w:rFonts w:ascii="Times New Roman" w:eastAsia="宋体" w:hAnsi="Times New Roman" w:cs="Times New Roman" w:hint="eastAsia"/>
          <w:sz w:val="24"/>
          <w:szCs w:val="20"/>
        </w:rPr>
        <w:t>密码杂凑算法</w:t>
      </w:r>
      <w:r w:rsidR="00883D94">
        <w:rPr>
          <w:rFonts w:ascii="Times New Roman" w:eastAsia="宋体" w:hAnsi="Times New Roman" w:cs="Times New Roman" w:hint="eastAsia"/>
          <w:sz w:val="24"/>
          <w:szCs w:val="20"/>
        </w:rPr>
        <w:t>》</w:t>
      </w:r>
      <w:r w:rsidR="00051B60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3C71F1" w:rsidRPr="003C71F1">
        <w:rPr>
          <w:rFonts w:ascii="Times New Roman" w:eastAsia="宋体" w:hAnsi="Times New Roman" w:cs="Times New Roman" w:hint="eastAsia"/>
          <w:sz w:val="24"/>
          <w:szCs w:val="20"/>
        </w:rPr>
        <w:t>GM/T 0019</w:t>
      </w:r>
      <w:r w:rsidR="003C71F1">
        <w:rPr>
          <w:rFonts w:ascii="Times New Roman" w:eastAsia="宋体" w:hAnsi="Times New Roman" w:cs="Times New Roman" w:hint="eastAsia"/>
          <w:sz w:val="24"/>
          <w:szCs w:val="20"/>
        </w:rPr>
        <w:t>《</w:t>
      </w:r>
      <w:r w:rsidR="003C71F1" w:rsidRPr="003C71F1">
        <w:rPr>
          <w:rFonts w:ascii="Times New Roman" w:eastAsia="宋体" w:hAnsi="Times New Roman" w:cs="Times New Roman" w:hint="eastAsia"/>
          <w:sz w:val="24"/>
          <w:szCs w:val="20"/>
        </w:rPr>
        <w:t>通用密码服务接口规范</w:t>
      </w:r>
      <w:r w:rsidR="003C71F1">
        <w:rPr>
          <w:rFonts w:ascii="Times New Roman" w:eastAsia="宋体" w:hAnsi="Times New Roman" w:cs="Times New Roman" w:hint="eastAsia"/>
          <w:sz w:val="24"/>
          <w:szCs w:val="20"/>
        </w:rPr>
        <w:t>》</w:t>
      </w:r>
      <w:r w:rsidR="00B77EBE">
        <w:rPr>
          <w:rFonts w:ascii="Times New Roman" w:eastAsia="宋体" w:hAnsi="Times New Roman" w:cs="Times New Roman" w:hint="eastAsia"/>
          <w:sz w:val="24"/>
          <w:szCs w:val="20"/>
        </w:rPr>
        <w:t>等国家商用密码标准规范，</w:t>
      </w:r>
      <w:r w:rsidR="001E676F" w:rsidRPr="001E676F">
        <w:rPr>
          <w:rFonts w:ascii="Times New Roman" w:eastAsia="宋体" w:hAnsi="Times New Roman" w:cs="Times New Roman" w:hint="eastAsia"/>
          <w:sz w:val="24"/>
          <w:szCs w:val="20"/>
        </w:rPr>
        <w:t>保证系统的通用性和标准性。</w:t>
      </w:r>
    </w:p>
    <w:p w:rsidR="00320770" w:rsidRPr="00424F67" w:rsidRDefault="00E2028B" w:rsidP="00424F67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sz w:val="24"/>
          <w:szCs w:val="20"/>
        </w:rPr>
        <w:t>2</w:t>
      </w:r>
      <w:r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="00FF141F">
        <w:rPr>
          <w:rFonts w:ascii="Times New Roman" w:eastAsia="宋体" w:hAnsi="Times New Roman" w:cs="Times New Roman" w:hint="eastAsia"/>
          <w:sz w:val="24"/>
          <w:szCs w:val="20"/>
        </w:rPr>
        <w:t>安全性</w:t>
      </w:r>
    </w:p>
    <w:p w:rsidR="00F11A53" w:rsidRDefault="00500F6A" w:rsidP="00424F67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全面</w:t>
      </w:r>
      <w:r w:rsidR="00D21FC2" w:rsidRPr="00D21FC2">
        <w:rPr>
          <w:rFonts w:ascii="Times New Roman" w:eastAsia="宋体" w:hAnsi="Times New Roman" w:cs="Times New Roman" w:hint="eastAsia"/>
          <w:sz w:val="24"/>
          <w:szCs w:val="20"/>
        </w:rPr>
        <w:t>支持</w:t>
      </w:r>
      <w:r w:rsidR="00D21FC2" w:rsidRPr="00D21FC2">
        <w:rPr>
          <w:rFonts w:ascii="Times New Roman" w:eastAsia="宋体" w:hAnsi="Times New Roman" w:cs="Times New Roman" w:hint="eastAsia"/>
          <w:sz w:val="24"/>
          <w:szCs w:val="20"/>
        </w:rPr>
        <w:t>SM</w:t>
      </w:r>
      <w:r w:rsidR="00C95E19">
        <w:rPr>
          <w:rFonts w:ascii="Times New Roman" w:eastAsia="宋体" w:hAnsi="Times New Roman" w:cs="Times New Roman"/>
          <w:sz w:val="24"/>
          <w:szCs w:val="20"/>
        </w:rPr>
        <w:t>1</w:t>
      </w:r>
      <w:r w:rsidR="00D21FC2" w:rsidRPr="00D21FC2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D21FC2" w:rsidRPr="00D21FC2">
        <w:rPr>
          <w:rFonts w:ascii="Times New Roman" w:eastAsia="宋体" w:hAnsi="Times New Roman" w:cs="Times New Roman" w:hint="eastAsia"/>
          <w:sz w:val="24"/>
          <w:szCs w:val="20"/>
        </w:rPr>
        <w:t>SM2</w:t>
      </w:r>
      <w:r w:rsidR="00D21FC2" w:rsidRPr="00D21FC2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C95E19">
        <w:rPr>
          <w:rFonts w:ascii="Times New Roman" w:eastAsia="宋体" w:hAnsi="Times New Roman" w:cs="Times New Roman" w:hint="eastAsia"/>
          <w:sz w:val="24"/>
          <w:szCs w:val="20"/>
        </w:rPr>
        <w:t>SM3</w:t>
      </w:r>
      <w:r w:rsidR="00C95E19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C95E19">
        <w:rPr>
          <w:rFonts w:ascii="Times New Roman" w:eastAsia="宋体" w:hAnsi="Times New Roman" w:cs="Times New Roman" w:hint="eastAsia"/>
          <w:sz w:val="24"/>
          <w:szCs w:val="20"/>
        </w:rPr>
        <w:t>SM4</w:t>
      </w:r>
      <w:r w:rsidR="006C0BE8">
        <w:rPr>
          <w:rFonts w:ascii="Times New Roman" w:eastAsia="宋体" w:hAnsi="Times New Roman" w:cs="Times New Roman" w:hint="eastAsia"/>
          <w:sz w:val="24"/>
          <w:szCs w:val="20"/>
        </w:rPr>
        <w:t>国家标准密码</w:t>
      </w:r>
      <w:r w:rsidR="00D21FC2" w:rsidRPr="00D21FC2">
        <w:rPr>
          <w:rFonts w:ascii="Times New Roman" w:eastAsia="宋体" w:hAnsi="Times New Roman" w:cs="Times New Roman" w:hint="eastAsia"/>
          <w:sz w:val="24"/>
          <w:szCs w:val="20"/>
        </w:rPr>
        <w:t>算法</w:t>
      </w:r>
      <w:r w:rsidR="006C0BE8">
        <w:rPr>
          <w:rFonts w:ascii="Times New Roman" w:eastAsia="宋体" w:hAnsi="Times New Roman" w:cs="Times New Roman" w:hint="eastAsia"/>
          <w:sz w:val="24"/>
          <w:szCs w:val="20"/>
        </w:rPr>
        <w:t>以及支持</w:t>
      </w:r>
      <w:r w:rsidR="006D1637" w:rsidRPr="006D1637">
        <w:rPr>
          <w:rFonts w:ascii="Times New Roman" w:eastAsia="宋体" w:hAnsi="Times New Roman" w:cs="Times New Roman" w:hint="eastAsia"/>
          <w:sz w:val="24"/>
          <w:szCs w:val="20"/>
        </w:rPr>
        <w:t>SHA1</w:t>
      </w:r>
      <w:r w:rsidR="006D1637" w:rsidRPr="006D1637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6D1637" w:rsidRPr="006D1637">
        <w:rPr>
          <w:rFonts w:ascii="Times New Roman" w:eastAsia="宋体" w:hAnsi="Times New Roman" w:cs="Times New Roman" w:hint="eastAsia"/>
          <w:sz w:val="24"/>
          <w:szCs w:val="20"/>
        </w:rPr>
        <w:t>SHA-256</w:t>
      </w:r>
      <w:r w:rsidR="006D1637" w:rsidRPr="006D1637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6D1637" w:rsidRPr="006D1637">
        <w:rPr>
          <w:rFonts w:ascii="Times New Roman" w:eastAsia="宋体" w:hAnsi="Times New Roman" w:cs="Times New Roman" w:hint="eastAsia"/>
          <w:sz w:val="24"/>
          <w:szCs w:val="20"/>
        </w:rPr>
        <w:t>SHA-384</w:t>
      </w:r>
      <w:r w:rsidR="006D1637" w:rsidRPr="006D1637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6D1637" w:rsidRPr="006D1637">
        <w:rPr>
          <w:rFonts w:ascii="Times New Roman" w:eastAsia="宋体" w:hAnsi="Times New Roman" w:cs="Times New Roman" w:hint="eastAsia"/>
          <w:sz w:val="24"/>
          <w:szCs w:val="20"/>
        </w:rPr>
        <w:t>SHA-512</w:t>
      </w:r>
      <w:r w:rsidR="00A30557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A30557">
        <w:rPr>
          <w:rFonts w:ascii="Times New Roman" w:eastAsia="宋体" w:hAnsi="Times New Roman" w:cs="Times New Roman" w:hint="eastAsia"/>
          <w:sz w:val="24"/>
          <w:szCs w:val="20"/>
        </w:rPr>
        <w:t>RSA</w:t>
      </w:r>
      <w:r w:rsidR="00A30557">
        <w:rPr>
          <w:rFonts w:ascii="Times New Roman" w:eastAsia="宋体" w:hAnsi="Times New Roman" w:cs="Times New Roman" w:hint="eastAsia"/>
          <w:sz w:val="24"/>
          <w:szCs w:val="20"/>
        </w:rPr>
        <w:t>等国际通用密码算法</w:t>
      </w:r>
      <w:r w:rsidR="00D21FC2" w:rsidRPr="00D21FC2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:rsidR="00500F6A" w:rsidRDefault="00AF0976" w:rsidP="00424F67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NETCA</w:t>
      </w:r>
      <w:r>
        <w:rPr>
          <w:rFonts w:ascii="Times New Roman" w:eastAsia="宋体" w:hAnsi="Times New Roman" w:cs="Times New Roman"/>
          <w:sz w:val="24"/>
          <w:szCs w:val="20"/>
        </w:rPr>
        <w:t>签名验签服务器</w:t>
      </w:r>
      <w:r w:rsidR="00A442D5">
        <w:rPr>
          <w:rFonts w:ascii="Times New Roman" w:eastAsia="宋体" w:hAnsi="Times New Roman" w:cs="Times New Roman"/>
          <w:sz w:val="24"/>
          <w:szCs w:val="20"/>
        </w:rPr>
        <w:t>使用</w:t>
      </w:r>
      <w:r w:rsidR="00180C4E">
        <w:rPr>
          <w:rFonts w:ascii="Times New Roman" w:eastAsia="宋体" w:hAnsi="Times New Roman" w:cs="Times New Roman"/>
          <w:sz w:val="24"/>
          <w:szCs w:val="20"/>
        </w:rPr>
        <w:t>符合国家密码管理局要求具有商用密码资质</w:t>
      </w:r>
      <w:r w:rsidR="00E64C89">
        <w:rPr>
          <w:rFonts w:ascii="Times New Roman" w:eastAsia="宋体" w:hAnsi="Times New Roman" w:cs="Times New Roman"/>
          <w:sz w:val="24"/>
          <w:szCs w:val="20"/>
        </w:rPr>
        <w:t>的密码卡硬件设备</w:t>
      </w:r>
      <w:r w:rsidR="00E64C89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765BA1" w:rsidRPr="00765BA1">
        <w:rPr>
          <w:rFonts w:ascii="Times New Roman" w:eastAsia="宋体" w:hAnsi="Times New Roman" w:cs="Times New Roman" w:hint="eastAsia"/>
          <w:sz w:val="24"/>
          <w:szCs w:val="20"/>
        </w:rPr>
        <w:t>具有防读取、防篡改等抗攻击特性，能够保证密码算法使用过程中的安全性。</w:t>
      </w:r>
    </w:p>
    <w:p w:rsidR="009B7637" w:rsidRPr="00424F67" w:rsidRDefault="0034323C" w:rsidP="00424F67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NETCA</w:t>
      </w:r>
      <w:r w:rsidR="00B458E3">
        <w:rPr>
          <w:rFonts w:ascii="Times New Roman" w:eastAsia="宋体" w:hAnsi="Times New Roman" w:cs="Times New Roman"/>
          <w:sz w:val="24"/>
          <w:szCs w:val="20"/>
        </w:rPr>
        <w:t>签名验签服务器所使用的</w:t>
      </w:r>
      <w:r w:rsidR="008C2A21">
        <w:rPr>
          <w:rFonts w:ascii="Times New Roman" w:eastAsia="宋体" w:hAnsi="Times New Roman" w:cs="Times New Roman" w:hint="eastAsia"/>
          <w:sz w:val="24"/>
          <w:szCs w:val="20"/>
        </w:rPr>
        <w:t>业务应用系统</w:t>
      </w:r>
      <w:r w:rsidR="00B458E3">
        <w:rPr>
          <w:rFonts w:ascii="Times New Roman" w:eastAsia="宋体" w:hAnsi="Times New Roman" w:cs="Times New Roman"/>
          <w:sz w:val="24"/>
          <w:szCs w:val="20"/>
        </w:rPr>
        <w:t>证书</w:t>
      </w:r>
      <w:r w:rsidR="008C2A21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8C2A21">
        <w:rPr>
          <w:rFonts w:ascii="Times New Roman" w:eastAsia="宋体" w:hAnsi="Times New Roman" w:cs="Times New Roman"/>
          <w:sz w:val="24"/>
          <w:szCs w:val="20"/>
        </w:rPr>
        <w:t>用户证书</w:t>
      </w:r>
      <w:r w:rsidR="00794B53">
        <w:rPr>
          <w:rFonts w:ascii="Times New Roman" w:eastAsia="宋体" w:hAnsi="Times New Roman" w:cs="Times New Roman" w:hint="eastAsia"/>
          <w:sz w:val="24"/>
          <w:szCs w:val="20"/>
        </w:rPr>
        <w:t>、</w:t>
      </w:r>
      <w:r w:rsidR="00CA1A37">
        <w:rPr>
          <w:rFonts w:ascii="Times New Roman" w:eastAsia="宋体" w:hAnsi="Times New Roman" w:cs="Times New Roman"/>
          <w:sz w:val="24"/>
          <w:szCs w:val="20"/>
        </w:rPr>
        <w:t>系统用户证书</w:t>
      </w:r>
      <w:r w:rsidR="008C2A21">
        <w:rPr>
          <w:rFonts w:ascii="Times New Roman" w:eastAsia="宋体" w:hAnsi="Times New Roman" w:cs="Times New Roman" w:hint="eastAsia"/>
          <w:sz w:val="24"/>
          <w:szCs w:val="20"/>
        </w:rPr>
        <w:t>由</w:t>
      </w:r>
      <w:r w:rsidR="00C32CBD" w:rsidRPr="00C32CBD">
        <w:rPr>
          <w:rFonts w:ascii="Times New Roman" w:eastAsia="宋体" w:hAnsi="Times New Roman" w:cs="Times New Roman" w:hint="eastAsia"/>
          <w:sz w:val="24"/>
          <w:szCs w:val="20"/>
        </w:rPr>
        <w:t>NETCA</w:t>
      </w:r>
      <w:r w:rsidR="00C32CBD">
        <w:rPr>
          <w:rFonts w:ascii="Times New Roman" w:eastAsia="宋体" w:hAnsi="Times New Roman" w:cs="Times New Roman" w:hint="eastAsia"/>
          <w:sz w:val="24"/>
          <w:szCs w:val="20"/>
        </w:rPr>
        <w:t>第三方权威</w:t>
      </w:r>
      <w:r w:rsidR="009D1C46">
        <w:rPr>
          <w:rFonts w:ascii="Times New Roman" w:eastAsia="宋体" w:hAnsi="Times New Roman" w:cs="Times New Roman" w:hint="eastAsia"/>
          <w:sz w:val="24"/>
          <w:szCs w:val="20"/>
        </w:rPr>
        <w:t>CA</w:t>
      </w:r>
      <w:r w:rsidR="00C32CBD" w:rsidRPr="00C32CBD">
        <w:rPr>
          <w:rFonts w:ascii="Times New Roman" w:eastAsia="宋体" w:hAnsi="Times New Roman" w:cs="Times New Roman" w:hint="eastAsia"/>
          <w:sz w:val="24"/>
          <w:szCs w:val="20"/>
        </w:rPr>
        <w:t>颁发机构签发</w:t>
      </w:r>
      <w:r w:rsidR="009D1C44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E4046F">
        <w:rPr>
          <w:rFonts w:ascii="Times New Roman" w:eastAsia="宋体" w:hAnsi="Times New Roman" w:cs="Times New Roman" w:hint="eastAsia"/>
          <w:sz w:val="24"/>
          <w:szCs w:val="20"/>
        </w:rPr>
        <w:t>确保证书的合法性</w:t>
      </w:r>
      <w:r w:rsidR="000F25EE">
        <w:rPr>
          <w:rFonts w:ascii="Times New Roman" w:eastAsia="宋体" w:hAnsi="Times New Roman" w:cs="Times New Roman" w:hint="eastAsia"/>
          <w:sz w:val="24"/>
          <w:szCs w:val="20"/>
        </w:rPr>
        <w:t>、有效性</w:t>
      </w:r>
      <w:r w:rsidR="00E4046F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:rsidR="00D565A4" w:rsidRPr="00424F67" w:rsidRDefault="00C24042" w:rsidP="00424F67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NETCA</w:t>
      </w:r>
      <w:r>
        <w:rPr>
          <w:rFonts w:ascii="Times New Roman" w:eastAsia="宋体" w:hAnsi="Times New Roman" w:cs="Times New Roman"/>
          <w:sz w:val="24"/>
          <w:szCs w:val="20"/>
        </w:rPr>
        <w:t>签名验签服务器支持</w:t>
      </w:r>
      <w:r>
        <w:rPr>
          <w:rFonts w:ascii="Times New Roman" w:eastAsia="宋体" w:hAnsi="Times New Roman" w:cs="Times New Roman"/>
          <w:sz w:val="24"/>
          <w:szCs w:val="20"/>
        </w:rPr>
        <w:t>SSL/TLS</w:t>
      </w:r>
      <w:r>
        <w:rPr>
          <w:rFonts w:ascii="Times New Roman" w:eastAsia="宋体" w:hAnsi="Times New Roman" w:cs="Times New Roman"/>
          <w:sz w:val="24"/>
          <w:szCs w:val="20"/>
        </w:rPr>
        <w:t>协议</w:t>
      </w:r>
      <w:r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E43962">
        <w:rPr>
          <w:rFonts w:ascii="Times New Roman" w:eastAsia="宋体" w:hAnsi="Times New Roman" w:cs="Times New Roman"/>
          <w:sz w:val="24"/>
          <w:szCs w:val="20"/>
        </w:rPr>
        <w:t>保证通信过程数据保密性</w:t>
      </w:r>
      <w:r w:rsidR="00E43962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791103">
        <w:rPr>
          <w:rFonts w:ascii="Times New Roman" w:eastAsia="宋体" w:hAnsi="Times New Roman" w:cs="Times New Roman"/>
          <w:sz w:val="24"/>
          <w:szCs w:val="20"/>
        </w:rPr>
        <w:t>同时</w:t>
      </w:r>
      <w:r w:rsidR="00A866B7">
        <w:rPr>
          <w:rFonts w:ascii="Times New Roman" w:eastAsia="宋体" w:hAnsi="Times New Roman" w:cs="Times New Roman"/>
          <w:sz w:val="24"/>
          <w:szCs w:val="20"/>
        </w:rPr>
        <w:t>系统</w:t>
      </w:r>
      <w:r w:rsidR="008E4B34">
        <w:rPr>
          <w:rFonts w:ascii="Times New Roman" w:eastAsia="宋体" w:hAnsi="Times New Roman" w:cs="Times New Roman"/>
          <w:sz w:val="24"/>
          <w:szCs w:val="20"/>
        </w:rPr>
        <w:t>操作</w:t>
      </w:r>
      <w:r w:rsidR="00605124">
        <w:rPr>
          <w:rFonts w:ascii="Times New Roman" w:eastAsia="宋体" w:hAnsi="Times New Roman" w:cs="Times New Roman"/>
          <w:sz w:val="24"/>
          <w:szCs w:val="20"/>
        </w:rPr>
        <w:t>过程</w:t>
      </w:r>
      <w:r w:rsidR="00A866B7">
        <w:rPr>
          <w:rFonts w:ascii="Times New Roman" w:eastAsia="宋体" w:hAnsi="Times New Roman" w:cs="Times New Roman"/>
          <w:sz w:val="24"/>
          <w:szCs w:val="20"/>
        </w:rPr>
        <w:t>使用</w:t>
      </w:r>
      <w:r w:rsidR="00F70510">
        <w:rPr>
          <w:rFonts w:ascii="Times New Roman" w:eastAsia="宋体" w:hAnsi="Times New Roman" w:cs="Times New Roman" w:hint="eastAsia"/>
          <w:sz w:val="24"/>
          <w:szCs w:val="20"/>
        </w:rPr>
        <w:t>电子密匙</w:t>
      </w:r>
      <w:r w:rsidR="00F70510" w:rsidRPr="00E1362F">
        <w:rPr>
          <w:rFonts w:ascii="Times New Roman" w:eastAsia="宋体" w:hAnsi="Times New Roman" w:cs="Times New Roman" w:hint="eastAsia"/>
          <w:sz w:val="24"/>
          <w:szCs w:val="20"/>
        </w:rPr>
        <w:t>数字证书</w:t>
      </w:r>
      <w:r w:rsidR="008E4B34">
        <w:rPr>
          <w:rFonts w:ascii="Times New Roman" w:eastAsia="宋体" w:hAnsi="Times New Roman" w:cs="Times New Roman" w:hint="eastAsia"/>
          <w:sz w:val="24"/>
          <w:szCs w:val="20"/>
        </w:rPr>
        <w:t>强身份认证方式</w:t>
      </w:r>
      <w:r w:rsidR="00D565A4">
        <w:rPr>
          <w:rFonts w:ascii="Times New Roman" w:eastAsia="宋体" w:hAnsi="Times New Roman" w:cs="Times New Roman" w:hint="eastAsia"/>
          <w:sz w:val="24"/>
          <w:szCs w:val="20"/>
        </w:rPr>
        <w:t>，保证系统安全，防止非法入侵。</w:t>
      </w:r>
    </w:p>
    <w:p w:rsidR="0056697B" w:rsidRDefault="00FF141F" w:rsidP="00715568">
      <w:pPr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sz w:val="24"/>
          <w:szCs w:val="20"/>
        </w:rPr>
        <w:t>3</w:t>
      </w:r>
      <w:r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="0094122C">
        <w:rPr>
          <w:rFonts w:ascii="Times New Roman" w:eastAsia="宋体" w:hAnsi="Times New Roman" w:cs="Times New Roman" w:hint="eastAsia"/>
          <w:sz w:val="24"/>
          <w:szCs w:val="20"/>
        </w:rPr>
        <w:t>高性能密码运算</w:t>
      </w:r>
    </w:p>
    <w:p w:rsidR="0056224C" w:rsidRPr="0056224C" w:rsidRDefault="001C3893" w:rsidP="00424F6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>NETCA</w:t>
      </w:r>
      <w:r w:rsidR="001A3ADF" w:rsidRPr="001A3ADF">
        <w:rPr>
          <w:rFonts w:ascii="Times New Roman" w:eastAsia="宋体" w:hAnsi="Times New Roman" w:cs="Times New Roman" w:hint="eastAsia"/>
          <w:sz w:val="24"/>
          <w:szCs w:val="20"/>
        </w:rPr>
        <w:t>签名验签服务器提供</w:t>
      </w:r>
      <w:r w:rsidR="001A3ADF" w:rsidRPr="001A3ADF">
        <w:rPr>
          <w:rFonts w:ascii="Times New Roman" w:eastAsia="宋体" w:hAnsi="Times New Roman" w:cs="Times New Roman" w:hint="eastAsia"/>
          <w:sz w:val="24"/>
          <w:szCs w:val="20"/>
        </w:rPr>
        <w:t>SM2</w:t>
      </w:r>
      <w:r w:rsidR="001A3ADF" w:rsidRPr="001A3ADF">
        <w:rPr>
          <w:rFonts w:ascii="Times New Roman" w:eastAsia="宋体" w:hAnsi="Times New Roman" w:cs="Times New Roman" w:hint="eastAsia"/>
          <w:sz w:val="24"/>
          <w:szCs w:val="20"/>
        </w:rPr>
        <w:t>与</w:t>
      </w:r>
      <w:r w:rsidR="001A3ADF" w:rsidRPr="001A3ADF">
        <w:rPr>
          <w:rFonts w:ascii="Times New Roman" w:eastAsia="宋体" w:hAnsi="Times New Roman" w:cs="Times New Roman" w:hint="eastAsia"/>
          <w:sz w:val="24"/>
          <w:szCs w:val="20"/>
        </w:rPr>
        <w:t>RSA</w:t>
      </w:r>
      <w:r w:rsidR="001A3ADF" w:rsidRPr="001A3ADF">
        <w:rPr>
          <w:rFonts w:ascii="Times New Roman" w:eastAsia="宋体" w:hAnsi="Times New Roman" w:cs="Times New Roman" w:hint="eastAsia"/>
          <w:sz w:val="24"/>
          <w:szCs w:val="20"/>
        </w:rPr>
        <w:t>数字签名</w:t>
      </w:r>
      <w:r w:rsidR="005C055B">
        <w:rPr>
          <w:rFonts w:ascii="Times New Roman" w:eastAsia="宋体" w:hAnsi="Times New Roman" w:cs="Times New Roman" w:hint="eastAsia"/>
          <w:sz w:val="24"/>
          <w:szCs w:val="20"/>
        </w:rPr>
        <w:t>与</w:t>
      </w:r>
      <w:r w:rsidR="001A3ADF" w:rsidRPr="001A3ADF">
        <w:rPr>
          <w:rFonts w:ascii="Times New Roman" w:eastAsia="宋体" w:hAnsi="Times New Roman" w:cs="Times New Roman" w:hint="eastAsia"/>
          <w:sz w:val="24"/>
          <w:szCs w:val="20"/>
        </w:rPr>
        <w:t>验证、消息签名</w:t>
      </w:r>
      <w:r w:rsidR="005C055B">
        <w:rPr>
          <w:rFonts w:ascii="Times New Roman" w:eastAsia="宋体" w:hAnsi="Times New Roman" w:cs="Times New Roman" w:hint="eastAsia"/>
          <w:sz w:val="24"/>
          <w:szCs w:val="20"/>
        </w:rPr>
        <w:t>与</w:t>
      </w:r>
      <w:r w:rsidR="001A3ADF" w:rsidRPr="001A3ADF">
        <w:rPr>
          <w:rFonts w:ascii="Times New Roman" w:eastAsia="宋体" w:hAnsi="Times New Roman" w:cs="Times New Roman" w:hint="eastAsia"/>
          <w:sz w:val="24"/>
          <w:szCs w:val="20"/>
        </w:rPr>
        <w:t>验证功能，采用了国家密码管理局批准使用的高速公钥密码算法芯片，提高了运算速度和信息的安全性。</w:t>
      </w:r>
      <w:r w:rsidR="0056224C">
        <w:rPr>
          <w:rFonts w:ascii="Times New Roman" w:eastAsia="宋体" w:hAnsi="Times New Roman" w:cs="Times New Roman" w:hint="eastAsia"/>
          <w:sz w:val="24"/>
          <w:szCs w:val="20"/>
        </w:rPr>
        <w:t>提供高质量</w:t>
      </w:r>
      <w:r w:rsidR="00921A60">
        <w:rPr>
          <w:rFonts w:ascii="Times New Roman" w:eastAsia="宋体" w:hAnsi="Times New Roman" w:cs="Times New Roman" w:hint="eastAsia"/>
          <w:sz w:val="24"/>
          <w:szCs w:val="20"/>
        </w:rPr>
        <w:t>随机数，</w:t>
      </w:r>
      <w:r w:rsidR="0056224C" w:rsidRPr="0056224C">
        <w:rPr>
          <w:rFonts w:ascii="Times New Roman" w:eastAsia="宋体" w:hAnsi="Times New Roman" w:cs="Times New Roman" w:hint="eastAsia"/>
          <w:sz w:val="24"/>
          <w:szCs w:val="20"/>
        </w:rPr>
        <w:t>密钥</w:t>
      </w:r>
      <w:r w:rsidR="004B2443">
        <w:rPr>
          <w:rFonts w:ascii="Times New Roman" w:eastAsia="宋体" w:hAnsi="Times New Roman" w:cs="Times New Roman" w:hint="eastAsia"/>
          <w:sz w:val="24"/>
          <w:szCs w:val="20"/>
        </w:rPr>
        <w:t>的产生</w:t>
      </w:r>
      <w:r w:rsidR="0056224C" w:rsidRPr="0056224C">
        <w:rPr>
          <w:rFonts w:ascii="Times New Roman" w:eastAsia="宋体" w:hAnsi="Times New Roman" w:cs="Times New Roman" w:hint="eastAsia"/>
          <w:sz w:val="24"/>
          <w:szCs w:val="20"/>
        </w:rPr>
        <w:t>采用物理噪声源产生器生成真随机数，符合随机数检测规范要求。</w:t>
      </w:r>
    </w:p>
    <w:p w:rsidR="0056697B" w:rsidRDefault="00973237" w:rsidP="00424F67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>
        <w:rPr>
          <w:rFonts w:ascii="Times New Roman" w:eastAsia="宋体" w:hAnsi="Times New Roman" w:cs="Times New Roman" w:hint="eastAsia"/>
          <w:sz w:val="24"/>
          <w:szCs w:val="20"/>
        </w:rPr>
        <w:t>4</w:t>
      </w:r>
      <w:r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="007A1C31">
        <w:rPr>
          <w:rFonts w:ascii="Times New Roman" w:eastAsia="宋体" w:hAnsi="Times New Roman" w:cs="Times New Roman" w:hint="eastAsia"/>
          <w:sz w:val="24"/>
          <w:szCs w:val="20"/>
        </w:rPr>
        <w:t>易用性</w:t>
      </w:r>
    </w:p>
    <w:p w:rsidR="00501BB0" w:rsidRPr="00424F67" w:rsidRDefault="00501BB0" w:rsidP="00424F67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C82B59">
        <w:rPr>
          <w:rFonts w:ascii="Times New Roman" w:eastAsia="宋体" w:hAnsi="Times New Roman" w:cs="Times New Roman"/>
          <w:sz w:val="24"/>
          <w:szCs w:val="20"/>
        </w:rPr>
        <w:t>NETCA</w:t>
      </w:r>
      <w:r w:rsidR="00C82B59" w:rsidRPr="001A3ADF">
        <w:rPr>
          <w:rFonts w:ascii="Times New Roman" w:eastAsia="宋体" w:hAnsi="Times New Roman" w:cs="Times New Roman" w:hint="eastAsia"/>
          <w:sz w:val="24"/>
          <w:szCs w:val="20"/>
        </w:rPr>
        <w:t>签名验签服务器</w:t>
      </w:r>
      <w:r w:rsidR="00A20CC1">
        <w:rPr>
          <w:rFonts w:ascii="Times New Roman" w:eastAsia="宋体" w:hAnsi="Times New Roman" w:cs="Times New Roman" w:hint="eastAsia"/>
          <w:sz w:val="24"/>
          <w:szCs w:val="20"/>
        </w:rPr>
        <w:t>提供友好便捷的用户操作界面</w:t>
      </w:r>
      <w:r w:rsidR="008272F7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="005360D3">
        <w:rPr>
          <w:rFonts w:ascii="Times New Roman" w:eastAsia="宋体" w:hAnsi="Times New Roman" w:cs="Times New Roman" w:hint="eastAsia"/>
          <w:sz w:val="24"/>
          <w:szCs w:val="20"/>
        </w:rPr>
        <w:t>管理员和审计员可以通过</w:t>
      </w:r>
      <w:r w:rsidR="005360D3">
        <w:rPr>
          <w:rFonts w:ascii="Times New Roman" w:eastAsia="宋体" w:hAnsi="Times New Roman" w:cs="Times New Roman" w:hint="eastAsia"/>
          <w:sz w:val="24"/>
          <w:szCs w:val="20"/>
        </w:rPr>
        <w:t>Web</w:t>
      </w:r>
      <w:r w:rsidR="005360D3">
        <w:rPr>
          <w:rFonts w:ascii="Times New Roman" w:eastAsia="宋体" w:hAnsi="Times New Roman" w:cs="Times New Roman" w:hint="eastAsia"/>
          <w:sz w:val="24"/>
          <w:szCs w:val="20"/>
        </w:rPr>
        <w:t>方式对系统进行管理和维护。</w:t>
      </w:r>
    </w:p>
    <w:p w:rsidR="00CF0282" w:rsidRDefault="00CF0282" w:rsidP="00CF0282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（</w:t>
      </w:r>
      <w:r w:rsidR="007F148B">
        <w:rPr>
          <w:rFonts w:ascii="Times New Roman" w:eastAsia="宋体" w:hAnsi="Times New Roman" w:cs="Times New Roman" w:hint="eastAsia"/>
          <w:sz w:val="24"/>
          <w:szCs w:val="20"/>
        </w:rPr>
        <w:t>5</w:t>
      </w:r>
      <w:r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="002D2710">
        <w:rPr>
          <w:rFonts w:ascii="Times New Roman" w:eastAsia="宋体" w:hAnsi="Times New Roman" w:cs="Times New Roman" w:hint="eastAsia"/>
          <w:sz w:val="24"/>
          <w:szCs w:val="20"/>
        </w:rPr>
        <w:t>完备</w:t>
      </w:r>
      <w:r w:rsidR="000967D2">
        <w:rPr>
          <w:rFonts w:ascii="Times New Roman" w:eastAsia="宋体" w:hAnsi="Times New Roman" w:cs="Times New Roman" w:hint="eastAsia"/>
          <w:sz w:val="24"/>
          <w:szCs w:val="20"/>
        </w:rPr>
        <w:t>的应用</w:t>
      </w:r>
      <w:r w:rsidR="00AE72B4">
        <w:rPr>
          <w:rFonts w:ascii="Times New Roman" w:eastAsia="宋体" w:hAnsi="Times New Roman" w:cs="Times New Roman" w:hint="eastAsia"/>
          <w:sz w:val="24"/>
          <w:szCs w:val="20"/>
        </w:rPr>
        <w:t>开发</w:t>
      </w:r>
      <w:r w:rsidR="00DB3796">
        <w:rPr>
          <w:rFonts w:ascii="Times New Roman" w:eastAsia="宋体" w:hAnsi="Times New Roman" w:cs="Times New Roman" w:hint="eastAsia"/>
          <w:sz w:val="24"/>
          <w:szCs w:val="20"/>
        </w:rPr>
        <w:t>接口</w:t>
      </w:r>
    </w:p>
    <w:p w:rsidR="00DB3796" w:rsidRDefault="00DB3796" w:rsidP="00CF0282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C82B59">
        <w:rPr>
          <w:rFonts w:ascii="Times New Roman" w:eastAsia="宋体" w:hAnsi="Times New Roman" w:cs="Times New Roman"/>
          <w:sz w:val="24"/>
          <w:szCs w:val="20"/>
        </w:rPr>
        <w:t>NETCA</w:t>
      </w:r>
      <w:r w:rsidR="00C82B59" w:rsidRPr="001A3ADF">
        <w:rPr>
          <w:rFonts w:ascii="Times New Roman" w:eastAsia="宋体" w:hAnsi="Times New Roman" w:cs="Times New Roman" w:hint="eastAsia"/>
          <w:sz w:val="24"/>
          <w:szCs w:val="20"/>
        </w:rPr>
        <w:t>签名验签服务器</w:t>
      </w:r>
      <w:r w:rsidR="000B22D5">
        <w:rPr>
          <w:rFonts w:ascii="Times New Roman" w:eastAsia="宋体" w:hAnsi="Times New Roman" w:cs="Times New Roman" w:hint="eastAsia"/>
          <w:sz w:val="24"/>
          <w:szCs w:val="20"/>
        </w:rPr>
        <w:t>提供</w:t>
      </w:r>
      <w:r w:rsidR="00A90F50">
        <w:rPr>
          <w:rFonts w:ascii="Times New Roman" w:eastAsia="宋体" w:hAnsi="Times New Roman" w:cs="Times New Roman" w:hint="eastAsia"/>
          <w:sz w:val="24"/>
          <w:szCs w:val="20"/>
        </w:rPr>
        <w:t>导出证书、解析证书，解析获取证书信息、验证证书有效性、数字签名与验证、消息签名与验证。</w:t>
      </w:r>
      <w:r w:rsidR="00A90F50" w:rsidRPr="000A28A7">
        <w:rPr>
          <w:rFonts w:ascii="Times New Roman" w:eastAsia="宋体" w:hAnsi="Times New Roman" w:cs="Times New Roman" w:hint="eastAsia"/>
          <w:sz w:val="24"/>
          <w:szCs w:val="20"/>
        </w:rPr>
        <w:t>支持多种开发语言下</w:t>
      </w:r>
      <w:r w:rsidR="00A90F50">
        <w:rPr>
          <w:rFonts w:ascii="Times New Roman" w:eastAsia="宋体" w:hAnsi="Times New Roman" w:cs="Times New Roman" w:hint="eastAsia"/>
          <w:sz w:val="24"/>
          <w:szCs w:val="20"/>
        </w:rPr>
        <w:t>使用接口接入，</w:t>
      </w:r>
      <w:r w:rsidR="0073745D">
        <w:rPr>
          <w:rFonts w:ascii="Times New Roman" w:eastAsia="宋体" w:hAnsi="Times New Roman" w:cs="Times New Roman" w:hint="eastAsia"/>
          <w:sz w:val="24"/>
          <w:szCs w:val="20"/>
        </w:rPr>
        <w:t>与</w:t>
      </w:r>
      <w:r w:rsidR="00CA6893">
        <w:rPr>
          <w:rFonts w:ascii="Times New Roman" w:eastAsia="宋体" w:hAnsi="Times New Roman" w:cs="Times New Roman" w:hint="eastAsia"/>
          <w:sz w:val="24"/>
          <w:szCs w:val="20"/>
        </w:rPr>
        <w:t>业务应用系统</w:t>
      </w:r>
      <w:r w:rsidR="0073745D">
        <w:rPr>
          <w:rFonts w:ascii="Times New Roman" w:eastAsia="宋体" w:hAnsi="Times New Roman" w:cs="Times New Roman" w:hint="eastAsia"/>
          <w:sz w:val="24"/>
          <w:szCs w:val="20"/>
        </w:rPr>
        <w:t>解耦，</w:t>
      </w:r>
      <w:r w:rsidR="0055619F">
        <w:rPr>
          <w:rFonts w:ascii="Times New Roman" w:eastAsia="宋体" w:hAnsi="Times New Roman" w:cs="Times New Roman" w:hint="eastAsia"/>
          <w:sz w:val="24"/>
          <w:szCs w:val="20"/>
        </w:rPr>
        <w:t>实现</w:t>
      </w:r>
      <w:r w:rsidR="00AF4467">
        <w:rPr>
          <w:rFonts w:ascii="Times New Roman" w:eastAsia="宋体" w:hAnsi="Times New Roman" w:cs="Times New Roman" w:hint="eastAsia"/>
          <w:sz w:val="24"/>
          <w:szCs w:val="20"/>
        </w:rPr>
        <w:t>签名与验证应用</w:t>
      </w:r>
      <w:r w:rsidR="00A90F50">
        <w:rPr>
          <w:rFonts w:ascii="Times New Roman" w:eastAsia="宋体" w:hAnsi="Times New Roman" w:cs="Times New Roman" w:hint="eastAsia"/>
          <w:sz w:val="24"/>
          <w:szCs w:val="20"/>
        </w:rPr>
        <w:t>。</w:t>
      </w:r>
    </w:p>
    <w:p w:rsidR="001A3ADF" w:rsidRPr="00424F67" w:rsidRDefault="00FF4200" w:rsidP="00424F67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 w:rsidRPr="00424F67">
        <w:rPr>
          <w:rFonts w:ascii="Times New Roman" w:eastAsia="宋体" w:hAnsi="Times New Roman" w:cs="Times New Roman" w:hint="eastAsia"/>
          <w:sz w:val="24"/>
          <w:szCs w:val="20"/>
        </w:rPr>
        <w:t>（</w:t>
      </w:r>
      <w:r w:rsidRPr="00424F67">
        <w:rPr>
          <w:rFonts w:ascii="Times New Roman" w:eastAsia="宋体" w:hAnsi="Times New Roman" w:cs="Times New Roman" w:hint="eastAsia"/>
          <w:sz w:val="24"/>
          <w:szCs w:val="20"/>
        </w:rPr>
        <w:t>6</w:t>
      </w:r>
      <w:r w:rsidRPr="00424F67">
        <w:rPr>
          <w:rFonts w:ascii="Times New Roman" w:eastAsia="宋体" w:hAnsi="Times New Roman" w:cs="Times New Roman" w:hint="eastAsia"/>
          <w:sz w:val="24"/>
          <w:szCs w:val="20"/>
        </w:rPr>
        <w:t>）</w:t>
      </w:r>
      <w:r w:rsidR="005A56CB">
        <w:rPr>
          <w:rFonts w:ascii="Times New Roman" w:eastAsia="宋体" w:hAnsi="Times New Roman" w:cs="Times New Roman" w:hint="eastAsia"/>
          <w:sz w:val="24"/>
          <w:szCs w:val="20"/>
        </w:rPr>
        <w:t>可靠性</w:t>
      </w:r>
    </w:p>
    <w:p w:rsidR="001A3ADF" w:rsidRPr="00424F67" w:rsidRDefault="005A56CB" w:rsidP="00424F67">
      <w:pPr>
        <w:spacing w:line="360" w:lineRule="auto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</w:r>
      <w:r w:rsidR="00B477BE">
        <w:rPr>
          <w:rFonts w:ascii="Times New Roman" w:eastAsia="宋体" w:hAnsi="Times New Roman" w:cs="Times New Roman"/>
          <w:sz w:val="24"/>
          <w:szCs w:val="20"/>
        </w:rPr>
        <w:t>NETCA</w:t>
      </w:r>
      <w:r w:rsidR="00B477BE">
        <w:rPr>
          <w:rFonts w:ascii="Times New Roman" w:eastAsia="宋体" w:hAnsi="Times New Roman" w:cs="Times New Roman"/>
          <w:sz w:val="24"/>
          <w:szCs w:val="20"/>
        </w:rPr>
        <w:t>签名验签</w:t>
      </w:r>
      <w:r w:rsidR="00B477BE" w:rsidRPr="00B477BE">
        <w:rPr>
          <w:rFonts w:ascii="Times New Roman" w:eastAsia="宋体" w:hAnsi="Times New Roman" w:cs="Times New Roman" w:hint="eastAsia"/>
          <w:sz w:val="24"/>
          <w:szCs w:val="20"/>
        </w:rPr>
        <w:t>服务器采用可靠性强的硬件服务器，可实现负载均衡和冗余备份</w:t>
      </w:r>
      <w:r w:rsidR="00B477BE" w:rsidRPr="00B477BE">
        <w:rPr>
          <w:rFonts w:ascii="Times New Roman" w:eastAsia="宋体" w:hAnsi="Times New Roman" w:cs="Times New Roman" w:hint="eastAsia"/>
          <w:sz w:val="24"/>
          <w:szCs w:val="20"/>
        </w:rPr>
        <w:t>/</w:t>
      </w:r>
      <w:r w:rsidR="00B477BE" w:rsidRPr="00B477BE">
        <w:rPr>
          <w:rFonts w:ascii="Times New Roman" w:eastAsia="宋体" w:hAnsi="Times New Roman" w:cs="Times New Roman" w:hint="eastAsia"/>
          <w:sz w:val="24"/>
          <w:szCs w:val="20"/>
        </w:rPr>
        <w:t>数据备份，</w:t>
      </w:r>
      <w:r w:rsidR="0014020F">
        <w:rPr>
          <w:rFonts w:ascii="Times New Roman" w:eastAsia="宋体" w:hAnsi="Times New Roman" w:cs="Times New Roman" w:hint="eastAsia"/>
          <w:sz w:val="24"/>
          <w:szCs w:val="20"/>
        </w:rPr>
        <w:t>支持双机热备，</w:t>
      </w:r>
      <w:r w:rsidR="00B477BE" w:rsidRPr="00B477BE">
        <w:rPr>
          <w:rFonts w:ascii="Times New Roman" w:eastAsia="宋体" w:hAnsi="Times New Roman" w:cs="Times New Roman" w:hint="eastAsia"/>
          <w:sz w:val="24"/>
          <w:szCs w:val="20"/>
        </w:rPr>
        <w:t>具有高可靠性。</w:t>
      </w:r>
      <w:r w:rsidR="00E950E3">
        <w:rPr>
          <w:rFonts w:ascii="Times New Roman" w:eastAsia="宋体" w:hAnsi="Times New Roman" w:cs="Times New Roman"/>
          <w:sz w:val="24"/>
          <w:szCs w:val="20"/>
        </w:rPr>
        <w:t>NETCA</w:t>
      </w:r>
      <w:r w:rsidR="00E950E3">
        <w:rPr>
          <w:rFonts w:ascii="Times New Roman" w:eastAsia="宋体" w:hAnsi="Times New Roman" w:cs="Times New Roman"/>
          <w:sz w:val="24"/>
          <w:szCs w:val="20"/>
        </w:rPr>
        <w:t>签名验签服务器</w:t>
      </w:r>
      <w:r w:rsidR="00E950E3" w:rsidRPr="00E950E3">
        <w:rPr>
          <w:rFonts w:ascii="Times New Roman" w:eastAsia="宋体" w:hAnsi="Times New Roman" w:cs="Times New Roman" w:hint="eastAsia"/>
          <w:sz w:val="24"/>
          <w:szCs w:val="20"/>
        </w:rPr>
        <w:t>采用</w:t>
      </w:r>
      <w:r w:rsidR="00E950E3">
        <w:rPr>
          <w:rFonts w:ascii="Times New Roman" w:eastAsia="宋体" w:hAnsi="Times New Roman" w:cs="Times New Roman" w:hint="eastAsia"/>
          <w:sz w:val="24"/>
          <w:szCs w:val="20"/>
        </w:rPr>
        <w:lastRenderedPageBreak/>
        <w:t>密码卡设备</w:t>
      </w:r>
      <w:r w:rsidR="00E950E3" w:rsidRPr="00E950E3">
        <w:rPr>
          <w:rFonts w:ascii="Times New Roman" w:eastAsia="宋体" w:hAnsi="Times New Roman" w:cs="Times New Roman" w:hint="eastAsia"/>
          <w:sz w:val="24"/>
          <w:szCs w:val="20"/>
        </w:rPr>
        <w:t>对</w:t>
      </w:r>
      <w:r w:rsidR="00E950E3">
        <w:rPr>
          <w:rFonts w:ascii="Times New Roman" w:eastAsia="宋体" w:hAnsi="Times New Roman" w:cs="Times New Roman" w:hint="eastAsia"/>
          <w:sz w:val="24"/>
          <w:szCs w:val="20"/>
        </w:rPr>
        <w:t>数据进行</w:t>
      </w:r>
      <w:r w:rsidR="00E950E3" w:rsidRPr="00E950E3">
        <w:rPr>
          <w:rFonts w:ascii="Times New Roman" w:eastAsia="宋体" w:hAnsi="Times New Roman" w:cs="Times New Roman" w:hint="eastAsia"/>
          <w:sz w:val="24"/>
          <w:szCs w:val="20"/>
        </w:rPr>
        <w:t>签名，确保</w:t>
      </w:r>
      <w:r w:rsidR="00E950E3">
        <w:rPr>
          <w:rFonts w:ascii="Times New Roman" w:eastAsia="宋体" w:hAnsi="Times New Roman" w:cs="Times New Roman" w:hint="eastAsia"/>
          <w:sz w:val="24"/>
          <w:szCs w:val="20"/>
        </w:rPr>
        <w:t>签名过程</w:t>
      </w:r>
      <w:r w:rsidR="00E950E3" w:rsidRPr="00E950E3">
        <w:rPr>
          <w:rFonts w:ascii="Times New Roman" w:eastAsia="宋体" w:hAnsi="Times New Roman" w:cs="Times New Roman" w:hint="eastAsia"/>
          <w:sz w:val="24"/>
          <w:szCs w:val="20"/>
        </w:rPr>
        <w:t>安全可靠。</w:t>
      </w:r>
    </w:p>
    <w:p w:rsidR="00F16428" w:rsidRPr="00916C6D" w:rsidRDefault="00F16428" w:rsidP="00715568">
      <w:pPr>
        <w:rPr>
          <w:rFonts w:ascii="Times New Roman" w:hAnsi="Times New Roman" w:cs="Times New Roman"/>
        </w:rPr>
      </w:pPr>
    </w:p>
    <w:p w:rsidR="00DC19FE" w:rsidRPr="00916C6D" w:rsidRDefault="00DC19FE" w:rsidP="00DC19FE">
      <w:pPr>
        <w:pStyle w:val="1"/>
        <w:rPr>
          <w:rFonts w:ascii="Times New Roman" w:hAnsi="Times New Roman" w:cs="Times New Roman"/>
        </w:rPr>
      </w:pPr>
      <w:r w:rsidRPr="00916C6D">
        <w:rPr>
          <w:rFonts w:ascii="Times New Roman" w:hAnsi="Times New Roman" w:cs="Times New Roman" w:hint="eastAsia"/>
        </w:rPr>
        <w:t>产品资质</w:t>
      </w:r>
    </w:p>
    <w:p w:rsidR="004E637A" w:rsidRPr="00916C6D" w:rsidRDefault="00392E0E" w:rsidP="00715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暂无</w:t>
      </w:r>
      <w:r>
        <w:rPr>
          <w:rFonts w:ascii="Times New Roman" w:hAnsi="Times New Roman" w:cs="Times New Roman"/>
        </w:rPr>
        <w:t>。</w:t>
      </w:r>
    </w:p>
    <w:p w:rsidR="001164BD" w:rsidRPr="00916C6D" w:rsidRDefault="001164BD" w:rsidP="00715568">
      <w:pPr>
        <w:rPr>
          <w:rFonts w:ascii="Times New Roman" w:hAnsi="Times New Roman" w:cs="Times New Roman"/>
        </w:rPr>
      </w:pPr>
    </w:p>
    <w:p w:rsidR="001164BD" w:rsidRPr="00916C6D" w:rsidRDefault="001164BD" w:rsidP="00715568">
      <w:pPr>
        <w:rPr>
          <w:rFonts w:ascii="Times New Roman" w:hAnsi="Times New Roman" w:cs="Times New Roman"/>
        </w:rPr>
      </w:pPr>
    </w:p>
    <w:p w:rsidR="001164BD" w:rsidRPr="00916C6D" w:rsidRDefault="001164BD" w:rsidP="00715568">
      <w:pPr>
        <w:rPr>
          <w:rFonts w:ascii="Times New Roman" w:hAnsi="Times New Roman" w:cs="Times New Roman"/>
        </w:rPr>
      </w:pPr>
    </w:p>
    <w:p w:rsidR="00DC19FE" w:rsidRPr="00916C6D" w:rsidRDefault="00DC19FE" w:rsidP="00DC19FE">
      <w:pPr>
        <w:pStyle w:val="1"/>
        <w:rPr>
          <w:rFonts w:ascii="Times New Roman" w:hAnsi="Times New Roman" w:cs="Times New Roman"/>
        </w:rPr>
      </w:pPr>
      <w:r w:rsidRPr="00916C6D">
        <w:rPr>
          <w:rFonts w:ascii="Times New Roman" w:hAnsi="Times New Roman" w:cs="Times New Roman" w:hint="eastAsia"/>
        </w:rPr>
        <w:t>应用案例</w:t>
      </w:r>
    </w:p>
    <w:p w:rsidR="00BC26A8" w:rsidRPr="009E7D72" w:rsidRDefault="00CC4F38" w:rsidP="009E7D72">
      <w:pPr>
        <w:spacing w:line="360" w:lineRule="auto"/>
        <w:rPr>
          <w:rFonts w:ascii="Times New Roman" w:eastAsia="宋体" w:hAnsi="Times New Roman" w:cs="Times New Roman" w:hint="eastAsia"/>
          <w:sz w:val="24"/>
          <w:szCs w:val="20"/>
          <w:rPrChange w:id="1" w:author="chenguoqin-pc" w:date="2018-10-30T14:15:00Z">
            <w:rPr>
              <w:rFonts w:ascii="Times New Roman" w:hAnsi="Times New Roman" w:cs="Times New Roman" w:hint="eastAsia"/>
            </w:rPr>
          </w:rPrChange>
        </w:rPr>
        <w:pPrChange w:id="2" w:author="chenguoqin-pc" w:date="2018-10-30T14:15:00Z">
          <w:pPr/>
        </w:pPrChange>
      </w:pPr>
      <w:r w:rsidRPr="009E7D72">
        <w:rPr>
          <w:rFonts w:ascii="Times New Roman" w:eastAsia="宋体" w:hAnsi="Times New Roman" w:cs="Times New Roman" w:hint="eastAsia"/>
          <w:sz w:val="24"/>
          <w:szCs w:val="20"/>
          <w:rPrChange w:id="3" w:author="chenguoqin-pc" w:date="2018-10-30T14:15:00Z">
            <w:rPr>
              <w:rFonts w:ascii="Times New Roman" w:hAnsi="Times New Roman" w:cs="Times New Roman" w:hint="eastAsia"/>
            </w:rPr>
          </w:rPrChange>
        </w:rPr>
        <w:t>1</w:t>
      </w:r>
      <w:r w:rsidRPr="009E7D72">
        <w:rPr>
          <w:rFonts w:ascii="Times New Roman" w:eastAsia="宋体" w:hAnsi="Times New Roman" w:cs="Times New Roman" w:hint="eastAsia"/>
          <w:sz w:val="24"/>
          <w:szCs w:val="20"/>
          <w:rPrChange w:id="4" w:author="chenguoqin-pc" w:date="2018-10-30T14:15:00Z">
            <w:rPr>
              <w:rFonts w:ascii="Times New Roman" w:hAnsi="Times New Roman" w:cs="Times New Roman" w:hint="eastAsia"/>
            </w:rPr>
          </w:rPrChange>
        </w:rPr>
        <w:t>）</w:t>
      </w:r>
      <w:r w:rsidR="00BC26A8" w:rsidRPr="009E7D72">
        <w:rPr>
          <w:rFonts w:ascii="Times New Roman" w:eastAsia="宋体" w:hAnsi="Times New Roman" w:cs="Times New Roman" w:hint="eastAsia"/>
          <w:sz w:val="24"/>
          <w:szCs w:val="20"/>
          <w:rPrChange w:id="5" w:author="chenguoqin-pc" w:date="2018-10-30T14:15:00Z">
            <w:rPr>
              <w:rFonts w:ascii="Times New Roman" w:hAnsi="Times New Roman" w:cs="Times New Roman" w:hint="eastAsia"/>
            </w:rPr>
          </w:rPrChange>
        </w:rPr>
        <w:t>广东省信息中心项目</w:t>
      </w:r>
    </w:p>
    <w:p w:rsidR="00BC26A8" w:rsidRPr="009E7D72" w:rsidRDefault="008A7365" w:rsidP="009E7D72">
      <w:pPr>
        <w:spacing w:line="360" w:lineRule="auto"/>
        <w:rPr>
          <w:rFonts w:ascii="Times New Roman" w:eastAsia="宋体" w:hAnsi="Times New Roman" w:cs="Times New Roman" w:hint="eastAsia"/>
          <w:sz w:val="24"/>
          <w:szCs w:val="20"/>
          <w:rPrChange w:id="6" w:author="chenguoqin-pc" w:date="2018-10-30T14:15:00Z">
            <w:rPr>
              <w:rFonts w:ascii="Times New Roman" w:hAnsi="Times New Roman" w:cs="Times New Roman" w:hint="eastAsia"/>
            </w:rPr>
          </w:rPrChange>
        </w:rPr>
        <w:pPrChange w:id="7" w:author="chenguoqin-pc" w:date="2018-10-30T14:15:00Z">
          <w:pPr/>
        </w:pPrChange>
      </w:pPr>
      <w:r w:rsidRPr="009E7D72">
        <w:rPr>
          <w:rFonts w:ascii="Times New Roman" w:eastAsia="宋体" w:hAnsi="Times New Roman" w:cs="Times New Roman" w:hint="eastAsia"/>
          <w:sz w:val="24"/>
          <w:szCs w:val="20"/>
          <w:rPrChange w:id="8" w:author="chenguoqin-pc" w:date="2018-10-30T14:15:00Z">
            <w:rPr>
              <w:rFonts w:ascii="Times New Roman" w:hAnsi="Times New Roman" w:cs="Times New Roman" w:hint="eastAsia"/>
            </w:rPr>
          </w:rPrChange>
        </w:rPr>
        <w:t>2</w:t>
      </w:r>
      <w:r w:rsidRPr="009E7D72">
        <w:rPr>
          <w:rFonts w:ascii="Times New Roman" w:eastAsia="宋体" w:hAnsi="Times New Roman" w:cs="Times New Roman" w:hint="eastAsia"/>
          <w:sz w:val="24"/>
          <w:szCs w:val="20"/>
          <w:rPrChange w:id="9" w:author="chenguoqin-pc" w:date="2018-10-30T14:15:00Z">
            <w:rPr>
              <w:rFonts w:ascii="Times New Roman" w:hAnsi="Times New Roman" w:cs="Times New Roman" w:hint="eastAsia"/>
            </w:rPr>
          </w:rPrChange>
        </w:rPr>
        <w:t>）</w:t>
      </w:r>
      <w:r w:rsidR="00BC26A8" w:rsidRPr="009E7D72">
        <w:rPr>
          <w:rFonts w:ascii="Times New Roman" w:eastAsia="宋体" w:hAnsi="Times New Roman" w:cs="Times New Roman" w:hint="eastAsia"/>
          <w:sz w:val="24"/>
          <w:szCs w:val="20"/>
          <w:rPrChange w:id="10" w:author="chenguoqin-pc" w:date="2018-10-30T14:15:00Z">
            <w:rPr>
              <w:rFonts w:ascii="Times New Roman" w:hAnsi="Times New Roman" w:cs="Times New Roman" w:hint="eastAsia"/>
            </w:rPr>
          </w:rPrChange>
        </w:rPr>
        <w:t>广西医科大第一附属医院项目</w:t>
      </w:r>
    </w:p>
    <w:p w:rsidR="00B74192" w:rsidRPr="009E7D72" w:rsidRDefault="008A7365" w:rsidP="009E7D72">
      <w:pPr>
        <w:spacing w:line="360" w:lineRule="auto"/>
        <w:rPr>
          <w:rFonts w:ascii="Times New Roman" w:eastAsia="宋体" w:hAnsi="Times New Roman" w:cs="Times New Roman"/>
          <w:sz w:val="24"/>
          <w:szCs w:val="20"/>
          <w:rPrChange w:id="11" w:author="chenguoqin-pc" w:date="2018-10-30T14:15:00Z">
            <w:rPr>
              <w:rFonts w:ascii="Times New Roman" w:hAnsi="Times New Roman" w:cs="Times New Roman"/>
            </w:rPr>
          </w:rPrChange>
        </w:rPr>
        <w:pPrChange w:id="12" w:author="chenguoqin-pc" w:date="2018-10-30T14:15:00Z">
          <w:pPr/>
        </w:pPrChange>
      </w:pPr>
      <w:r w:rsidRPr="009E7D72">
        <w:rPr>
          <w:rFonts w:ascii="Times New Roman" w:eastAsia="宋体" w:hAnsi="Times New Roman" w:cs="Times New Roman" w:hint="eastAsia"/>
          <w:sz w:val="24"/>
          <w:szCs w:val="20"/>
          <w:rPrChange w:id="13" w:author="chenguoqin-pc" w:date="2018-10-30T14:15:00Z">
            <w:rPr>
              <w:rFonts w:ascii="Times New Roman" w:hAnsi="Times New Roman" w:cs="Times New Roman" w:hint="eastAsia"/>
            </w:rPr>
          </w:rPrChange>
        </w:rPr>
        <w:t>3</w:t>
      </w:r>
      <w:ins w:id="14" w:author="chenguoqin-pc" w:date="2018-10-30T14:15:00Z">
        <w:r w:rsidR="009E7D72">
          <w:rPr>
            <w:rFonts w:ascii="Times New Roman" w:eastAsia="宋体" w:hAnsi="Times New Roman" w:cs="Times New Roman" w:hint="eastAsia"/>
            <w:sz w:val="24"/>
            <w:szCs w:val="20"/>
          </w:rPr>
          <w:t>）</w:t>
        </w:r>
      </w:ins>
      <w:bookmarkStart w:id="15" w:name="_GoBack"/>
      <w:bookmarkEnd w:id="15"/>
      <w:r w:rsidR="00BC26A8" w:rsidRPr="009E7D72">
        <w:rPr>
          <w:rFonts w:ascii="Times New Roman" w:eastAsia="宋体" w:hAnsi="Times New Roman" w:cs="Times New Roman" w:hint="eastAsia"/>
          <w:sz w:val="24"/>
          <w:szCs w:val="20"/>
          <w:rPrChange w:id="16" w:author="chenguoqin-pc" w:date="2018-10-30T14:15:00Z">
            <w:rPr>
              <w:rFonts w:ascii="Times New Roman" w:hAnsi="Times New Roman" w:cs="Times New Roman" w:hint="eastAsia"/>
            </w:rPr>
          </w:rPrChange>
        </w:rPr>
        <w:t>珠海子</w:t>
      </w:r>
      <w:r w:rsidR="00BC26A8" w:rsidRPr="009E7D72">
        <w:rPr>
          <w:rFonts w:ascii="Times New Roman" w:eastAsia="宋体" w:hAnsi="Times New Roman" w:cs="Times New Roman" w:hint="eastAsia"/>
          <w:sz w:val="24"/>
          <w:szCs w:val="20"/>
          <w:rPrChange w:id="17" w:author="chenguoqin-pc" w:date="2018-10-30T14:15:00Z">
            <w:rPr>
              <w:rFonts w:ascii="Times New Roman" w:hAnsi="Times New Roman" w:cs="Times New Roman" w:hint="eastAsia"/>
            </w:rPr>
          </w:rPrChange>
        </w:rPr>
        <w:t>CA</w:t>
      </w:r>
      <w:r w:rsidR="00BC26A8" w:rsidRPr="009E7D72">
        <w:rPr>
          <w:rFonts w:ascii="Times New Roman" w:eastAsia="宋体" w:hAnsi="Times New Roman" w:cs="Times New Roman" w:hint="eastAsia"/>
          <w:sz w:val="24"/>
          <w:szCs w:val="20"/>
          <w:rPrChange w:id="18" w:author="chenguoqin-pc" w:date="2018-10-30T14:15:00Z">
            <w:rPr>
              <w:rFonts w:ascii="Times New Roman" w:hAnsi="Times New Roman" w:cs="Times New Roman" w:hint="eastAsia"/>
            </w:rPr>
          </w:rPrChange>
        </w:rPr>
        <w:t>项目</w:t>
      </w:r>
    </w:p>
    <w:p w:rsidR="001F26C9" w:rsidRPr="009E7D72" w:rsidRDefault="001F26C9" w:rsidP="00715568">
      <w:pPr>
        <w:rPr>
          <w:rFonts w:ascii="Times New Roman" w:eastAsia="宋体" w:hAnsi="Times New Roman" w:cs="Times New Roman"/>
          <w:sz w:val="24"/>
          <w:szCs w:val="20"/>
          <w:rPrChange w:id="19" w:author="chenguoqin-pc" w:date="2018-10-30T14:15:00Z">
            <w:rPr>
              <w:rFonts w:ascii="Times New Roman" w:hAnsi="Times New Roman" w:cs="Times New Roman"/>
            </w:rPr>
          </w:rPrChange>
        </w:rPr>
      </w:pPr>
    </w:p>
    <w:p w:rsidR="00E81673" w:rsidRPr="009E7D72" w:rsidRDefault="00E81673" w:rsidP="00715568">
      <w:pPr>
        <w:rPr>
          <w:rFonts w:ascii="Times New Roman" w:eastAsia="宋体" w:hAnsi="Times New Roman" w:cs="Times New Roman"/>
          <w:sz w:val="24"/>
          <w:szCs w:val="20"/>
          <w:rPrChange w:id="20" w:author="chenguoqin-pc" w:date="2018-10-30T14:15:00Z">
            <w:rPr>
              <w:rFonts w:ascii="Times New Roman" w:hAnsi="Times New Roman" w:cs="Times New Roman"/>
            </w:rPr>
          </w:rPrChange>
        </w:rPr>
      </w:pPr>
    </w:p>
    <w:p w:rsidR="00AD75CE" w:rsidRPr="009E7D72" w:rsidRDefault="00AD75CE" w:rsidP="00715568">
      <w:pPr>
        <w:rPr>
          <w:rFonts w:ascii="Times New Roman" w:eastAsia="宋体" w:hAnsi="Times New Roman" w:cs="Times New Roman"/>
          <w:sz w:val="24"/>
          <w:szCs w:val="20"/>
          <w:rPrChange w:id="21" w:author="chenguoqin-pc" w:date="2018-10-30T14:15:00Z">
            <w:rPr>
              <w:rFonts w:ascii="Times New Roman" w:hAnsi="Times New Roman" w:cs="Times New Roman"/>
            </w:rPr>
          </w:rPrChange>
        </w:rPr>
      </w:pPr>
    </w:p>
    <w:p w:rsidR="001164BD" w:rsidRPr="009E7D72" w:rsidRDefault="001164BD" w:rsidP="00715568">
      <w:pPr>
        <w:rPr>
          <w:rFonts w:ascii="Times New Roman" w:eastAsia="宋体" w:hAnsi="Times New Roman" w:cs="Times New Roman"/>
          <w:sz w:val="24"/>
          <w:szCs w:val="20"/>
          <w:rPrChange w:id="22" w:author="chenguoqin-pc" w:date="2018-10-30T14:15:00Z">
            <w:rPr>
              <w:rFonts w:ascii="Times New Roman" w:hAnsi="Times New Roman" w:cs="Times New Roman"/>
            </w:rPr>
          </w:rPrChange>
        </w:rPr>
      </w:pPr>
    </w:p>
    <w:p w:rsidR="001164BD" w:rsidRDefault="001164BD" w:rsidP="00715568">
      <w:pPr>
        <w:rPr>
          <w:rFonts w:ascii="Times New Roman" w:hAnsi="Times New Roman" w:cs="Times New Roman"/>
        </w:rPr>
      </w:pPr>
    </w:p>
    <w:p w:rsidR="0017100B" w:rsidRDefault="0017100B" w:rsidP="00715568">
      <w:pPr>
        <w:rPr>
          <w:rFonts w:ascii="Times New Roman" w:hAnsi="Times New Roman" w:cs="Times New Roman"/>
        </w:rPr>
      </w:pPr>
    </w:p>
    <w:p w:rsidR="0017100B" w:rsidRDefault="0017100B" w:rsidP="00715568">
      <w:pPr>
        <w:rPr>
          <w:rFonts w:ascii="Times New Roman" w:hAnsi="Times New Roman" w:cs="Times New Roman"/>
        </w:rPr>
      </w:pPr>
    </w:p>
    <w:p w:rsidR="0017100B" w:rsidRDefault="0017100B" w:rsidP="00715568">
      <w:pPr>
        <w:rPr>
          <w:rFonts w:ascii="Times New Roman" w:hAnsi="Times New Roman" w:cs="Times New Roman"/>
        </w:rPr>
      </w:pPr>
    </w:p>
    <w:p w:rsidR="0017100B" w:rsidRPr="00916C6D" w:rsidRDefault="0017100B" w:rsidP="00715568">
      <w:pPr>
        <w:rPr>
          <w:rFonts w:ascii="Times New Roman" w:hAnsi="Times New Roman" w:cs="Times New Roman"/>
        </w:rPr>
      </w:pPr>
    </w:p>
    <w:p w:rsidR="001164BD" w:rsidRPr="00916C6D" w:rsidRDefault="001164BD" w:rsidP="00715568">
      <w:pPr>
        <w:rPr>
          <w:rFonts w:ascii="Times New Roman" w:hAnsi="Times New Roman" w:cs="Times New Roman"/>
        </w:rPr>
      </w:pPr>
    </w:p>
    <w:p w:rsidR="001164BD" w:rsidRPr="00916C6D" w:rsidRDefault="001164BD" w:rsidP="00715568">
      <w:pPr>
        <w:rPr>
          <w:rFonts w:ascii="Times New Roman" w:hAnsi="Times New Roman" w:cs="Times New Roman"/>
        </w:rPr>
      </w:pPr>
    </w:p>
    <w:p w:rsidR="00367DE4" w:rsidRPr="00916C6D" w:rsidRDefault="00367DE4" w:rsidP="00367DE4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00916C6D">
        <w:rPr>
          <w:rFonts w:ascii="Times New Roman" w:hAnsi="Times New Roman" w:cs="Times New Roman" w:hint="eastAsia"/>
        </w:rPr>
        <w:t>附录</w:t>
      </w:r>
    </w:p>
    <w:p w:rsidR="00367DE4" w:rsidRPr="00916C6D" w:rsidRDefault="00367DE4" w:rsidP="00367DE4">
      <w:pPr>
        <w:pStyle w:val="2"/>
        <w:numPr>
          <w:ilvl w:val="0"/>
          <w:numId w:val="0"/>
        </w:numPr>
        <w:ind w:left="425"/>
        <w:rPr>
          <w:rFonts w:ascii="Times New Roman" w:hAnsi="Times New Roman" w:cs="Times New Roman"/>
        </w:rPr>
      </w:pPr>
      <w:r w:rsidRPr="00916C6D">
        <w:rPr>
          <w:rFonts w:ascii="Times New Roman" w:hAnsi="Times New Roman" w:cs="Times New Roman" w:hint="eastAsia"/>
        </w:rPr>
        <w:t>产品文档清单</w:t>
      </w:r>
    </w:p>
    <w:p w:rsidR="00367DE4" w:rsidRPr="00916C6D" w:rsidRDefault="00367DE4" w:rsidP="00367DE4">
      <w:pPr>
        <w:rPr>
          <w:rFonts w:ascii="Times New Roman" w:hAnsi="Times New Roman" w:cs="Times New Roman"/>
        </w:rPr>
      </w:pPr>
    </w:p>
    <w:p w:rsidR="007F2E5E" w:rsidRDefault="0020215F" w:rsidP="00424F67">
      <w:pPr>
        <w:pStyle w:val="a8"/>
        <w:numPr>
          <w:ilvl w:val="0"/>
          <w:numId w:val="11"/>
        </w:numPr>
        <w:ind w:left="426" w:firstLineChars="0"/>
        <w:rPr>
          <w:rFonts w:ascii="Times New Roman" w:hAnsi="Times New Roman" w:cs="Times New Roman"/>
        </w:rPr>
      </w:pPr>
      <w:hyperlink r:id="rId7" w:history="1">
        <w:r w:rsidR="00AE257E" w:rsidRPr="00424F67">
          <w:rPr>
            <w:rStyle w:val="a9"/>
            <w:rFonts w:ascii="Times New Roman" w:hAnsi="Times New Roman" w:cs="Times New Roman" w:hint="eastAsia"/>
          </w:rPr>
          <w:t>http://192.168.0.11:8081/svn/rdrelease/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软件发布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/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签名验签服务器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/8.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发布说明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/NETCA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签名验签服务器用户手册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.doc</w:t>
        </w:r>
      </w:hyperlink>
    </w:p>
    <w:p w:rsidR="00AE257E" w:rsidRPr="00424F67" w:rsidRDefault="00AE257E" w:rsidP="00424F67">
      <w:pPr>
        <w:pStyle w:val="a8"/>
        <w:ind w:left="426" w:firstLineChars="0" w:firstLine="0"/>
        <w:rPr>
          <w:rFonts w:ascii="Times New Roman" w:hAnsi="Times New Roman" w:cs="Times New Roman"/>
        </w:rPr>
      </w:pPr>
    </w:p>
    <w:p w:rsidR="00DB0AF9" w:rsidRPr="00424F67" w:rsidRDefault="0020215F" w:rsidP="00424F67">
      <w:pPr>
        <w:pStyle w:val="a8"/>
        <w:numPr>
          <w:ilvl w:val="0"/>
          <w:numId w:val="11"/>
        </w:numPr>
        <w:ind w:left="426" w:firstLineChars="0"/>
        <w:rPr>
          <w:rFonts w:ascii="Times New Roman" w:hAnsi="Times New Roman" w:cs="Times New Roman"/>
        </w:rPr>
      </w:pPr>
      <w:hyperlink r:id="rId8" w:history="1">
        <w:r w:rsidR="00AE257E" w:rsidRPr="00424F67">
          <w:rPr>
            <w:rStyle w:val="a9"/>
            <w:rFonts w:ascii="Times New Roman" w:hAnsi="Times New Roman" w:cs="Times New Roman" w:hint="eastAsia"/>
          </w:rPr>
          <w:t>http://192.168.0.11:8081/svn/rdrelease/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软件发布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/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签名验签服务器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/8.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发布说明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/NETCA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签名验签服务器介绍</w:t>
        </w:r>
        <w:r w:rsidR="00AE257E" w:rsidRPr="00424F67">
          <w:rPr>
            <w:rStyle w:val="a9"/>
            <w:rFonts w:ascii="Times New Roman" w:hAnsi="Times New Roman" w:cs="Times New Roman" w:hint="eastAsia"/>
          </w:rPr>
          <w:t>.pptx</w:t>
        </w:r>
      </w:hyperlink>
    </w:p>
    <w:p w:rsidR="00AE257E" w:rsidRDefault="00AE257E" w:rsidP="003D45A8">
      <w:pPr>
        <w:rPr>
          <w:rFonts w:ascii="Times New Roman" w:hAnsi="Times New Roman" w:cs="Times New Roman"/>
        </w:rPr>
      </w:pPr>
    </w:p>
    <w:p w:rsidR="00366500" w:rsidRPr="00916C6D" w:rsidRDefault="00366500" w:rsidP="003D45A8">
      <w:pPr>
        <w:rPr>
          <w:rFonts w:ascii="Times New Roman" w:hAnsi="Times New Roman" w:cs="Times New Roman"/>
        </w:rPr>
      </w:pPr>
    </w:p>
    <w:p w:rsidR="001F0567" w:rsidRPr="00916C6D" w:rsidRDefault="001F0567" w:rsidP="003D45A8">
      <w:pPr>
        <w:rPr>
          <w:rFonts w:ascii="Times New Roman" w:hAnsi="Times New Roman" w:cs="Times New Roman"/>
        </w:rPr>
      </w:pPr>
    </w:p>
    <w:sectPr w:rsidR="001F0567" w:rsidRPr="0091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15F" w:rsidRDefault="0020215F" w:rsidP="00715568">
      <w:r>
        <w:separator/>
      </w:r>
    </w:p>
  </w:endnote>
  <w:endnote w:type="continuationSeparator" w:id="0">
    <w:p w:rsidR="0020215F" w:rsidRDefault="0020215F" w:rsidP="0071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15F" w:rsidRDefault="0020215F" w:rsidP="00715568">
      <w:r>
        <w:separator/>
      </w:r>
    </w:p>
  </w:footnote>
  <w:footnote w:type="continuationSeparator" w:id="0">
    <w:p w:rsidR="0020215F" w:rsidRDefault="0020215F" w:rsidP="00715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B05EE"/>
    <w:multiLevelType w:val="hybridMultilevel"/>
    <w:tmpl w:val="97EE2608"/>
    <w:lvl w:ilvl="0" w:tplc="04090001">
      <w:start w:val="1"/>
      <w:numFmt w:val="bullet"/>
      <w:lvlText w:val=""/>
      <w:lvlJc w:val="left"/>
      <w:pPr>
        <w:ind w:left="9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6" w:hanging="420"/>
      </w:pPr>
      <w:rPr>
        <w:rFonts w:ascii="Wingdings" w:hAnsi="Wingdings" w:hint="default"/>
      </w:rPr>
    </w:lvl>
  </w:abstractNum>
  <w:abstractNum w:abstractNumId="1" w15:restartNumberingAfterBreak="0">
    <w:nsid w:val="222A662C"/>
    <w:multiLevelType w:val="hybridMultilevel"/>
    <w:tmpl w:val="7C4A98B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66D3E32"/>
    <w:multiLevelType w:val="hybridMultilevel"/>
    <w:tmpl w:val="4C388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DF2695"/>
    <w:multiLevelType w:val="hybridMultilevel"/>
    <w:tmpl w:val="C448BB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4F5ACF"/>
    <w:multiLevelType w:val="hybridMultilevel"/>
    <w:tmpl w:val="5E0A1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800048"/>
    <w:multiLevelType w:val="hybridMultilevel"/>
    <w:tmpl w:val="9F38CC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821040"/>
    <w:multiLevelType w:val="multilevel"/>
    <w:tmpl w:val="DB44795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5E861E2"/>
    <w:multiLevelType w:val="hybridMultilevel"/>
    <w:tmpl w:val="AD529EB4"/>
    <w:lvl w:ilvl="0" w:tplc="5D24AD6C">
      <w:start w:val="1"/>
      <w:numFmt w:val="decimal"/>
      <w:lvlText w:val="（%1）"/>
      <w:lvlJc w:val="left"/>
      <w:pPr>
        <w:ind w:left="72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8" w15:restartNumberingAfterBreak="0">
    <w:nsid w:val="5B4249E3"/>
    <w:multiLevelType w:val="hybridMultilevel"/>
    <w:tmpl w:val="C9A4230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9" w15:restartNumberingAfterBreak="0">
    <w:nsid w:val="6189177E"/>
    <w:multiLevelType w:val="hybridMultilevel"/>
    <w:tmpl w:val="89BA0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072620"/>
    <w:multiLevelType w:val="hybridMultilevel"/>
    <w:tmpl w:val="AF82B802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guoqin-pc">
    <w15:presenceInfo w15:providerId="None" w15:userId="chenguoqi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43"/>
    <w:rsid w:val="00000E3D"/>
    <w:rsid w:val="0000194D"/>
    <w:rsid w:val="000046B6"/>
    <w:rsid w:val="00010021"/>
    <w:rsid w:val="00010155"/>
    <w:rsid w:val="000111DE"/>
    <w:rsid w:val="000113A5"/>
    <w:rsid w:val="000135E6"/>
    <w:rsid w:val="00014B28"/>
    <w:rsid w:val="000164C6"/>
    <w:rsid w:val="00016EC3"/>
    <w:rsid w:val="00021879"/>
    <w:rsid w:val="00023E78"/>
    <w:rsid w:val="0003208D"/>
    <w:rsid w:val="00033004"/>
    <w:rsid w:val="00035036"/>
    <w:rsid w:val="00037926"/>
    <w:rsid w:val="0004272F"/>
    <w:rsid w:val="00050B4D"/>
    <w:rsid w:val="00051B60"/>
    <w:rsid w:val="0005428E"/>
    <w:rsid w:val="000571E6"/>
    <w:rsid w:val="000603AB"/>
    <w:rsid w:val="00064564"/>
    <w:rsid w:val="00065FE5"/>
    <w:rsid w:val="000673CB"/>
    <w:rsid w:val="000717DF"/>
    <w:rsid w:val="00072BDB"/>
    <w:rsid w:val="00073650"/>
    <w:rsid w:val="000743C4"/>
    <w:rsid w:val="000758B7"/>
    <w:rsid w:val="00075D19"/>
    <w:rsid w:val="000765F6"/>
    <w:rsid w:val="00080ED8"/>
    <w:rsid w:val="00083C75"/>
    <w:rsid w:val="00085B6C"/>
    <w:rsid w:val="000866EF"/>
    <w:rsid w:val="00087F58"/>
    <w:rsid w:val="00090CC3"/>
    <w:rsid w:val="00091DA3"/>
    <w:rsid w:val="0009598A"/>
    <w:rsid w:val="000965D1"/>
    <w:rsid w:val="000967D2"/>
    <w:rsid w:val="000A28A7"/>
    <w:rsid w:val="000A4270"/>
    <w:rsid w:val="000A51E6"/>
    <w:rsid w:val="000A6E58"/>
    <w:rsid w:val="000B0389"/>
    <w:rsid w:val="000B20FE"/>
    <w:rsid w:val="000B22CB"/>
    <w:rsid w:val="000B22D5"/>
    <w:rsid w:val="000B397C"/>
    <w:rsid w:val="000B7220"/>
    <w:rsid w:val="000B7CC4"/>
    <w:rsid w:val="000B7F41"/>
    <w:rsid w:val="000C0415"/>
    <w:rsid w:val="000C36A5"/>
    <w:rsid w:val="000C3C17"/>
    <w:rsid w:val="000D1A88"/>
    <w:rsid w:val="000D2DA2"/>
    <w:rsid w:val="000D33EB"/>
    <w:rsid w:val="000D504A"/>
    <w:rsid w:val="000E1FBB"/>
    <w:rsid w:val="000E36BA"/>
    <w:rsid w:val="000E60E9"/>
    <w:rsid w:val="000F25EE"/>
    <w:rsid w:val="000F5AF0"/>
    <w:rsid w:val="000F5B9A"/>
    <w:rsid w:val="000F6CA2"/>
    <w:rsid w:val="000F78BF"/>
    <w:rsid w:val="00105372"/>
    <w:rsid w:val="00111D9A"/>
    <w:rsid w:val="00111F5D"/>
    <w:rsid w:val="001132BE"/>
    <w:rsid w:val="001148A9"/>
    <w:rsid w:val="00114EE8"/>
    <w:rsid w:val="001164BD"/>
    <w:rsid w:val="001169D1"/>
    <w:rsid w:val="00117BC0"/>
    <w:rsid w:val="00122EA9"/>
    <w:rsid w:val="001232EC"/>
    <w:rsid w:val="00127499"/>
    <w:rsid w:val="00132323"/>
    <w:rsid w:val="00132D13"/>
    <w:rsid w:val="00132E58"/>
    <w:rsid w:val="00136CCE"/>
    <w:rsid w:val="001401D1"/>
    <w:rsid w:val="0014020F"/>
    <w:rsid w:val="00141EF3"/>
    <w:rsid w:val="00143B49"/>
    <w:rsid w:val="00143E7C"/>
    <w:rsid w:val="00145E02"/>
    <w:rsid w:val="00152C8F"/>
    <w:rsid w:val="0015722E"/>
    <w:rsid w:val="00161BB6"/>
    <w:rsid w:val="00164746"/>
    <w:rsid w:val="0016795D"/>
    <w:rsid w:val="00167FBC"/>
    <w:rsid w:val="0017100B"/>
    <w:rsid w:val="00177CA1"/>
    <w:rsid w:val="00180683"/>
    <w:rsid w:val="00180C4E"/>
    <w:rsid w:val="00182F4C"/>
    <w:rsid w:val="00190F37"/>
    <w:rsid w:val="00192B74"/>
    <w:rsid w:val="00194C73"/>
    <w:rsid w:val="00196D69"/>
    <w:rsid w:val="001A0820"/>
    <w:rsid w:val="001A39CA"/>
    <w:rsid w:val="001A3ADF"/>
    <w:rsid w:val="001A6779"/>
    <w:rsid w:val="001B205A"/>
    <w:rsid w:val="001B2A6D"/>
    <w:rsid w:val="001C1F46"/>
    <w:rsid w:val="001C3893"/>
    <w:rsid w:val="001D1432"/>
    <w:rsid w:val="001D3081"/>
    <w:rsid w:val="001E0724"/>
    <w:rsid w:val="001E5AAC"/>
    <w:rsid w:val="001E676F"/>
    <w:rsid w:val="001F0567"/>
    <w:rsid w:val="001F26C9"/>
    <w:rsid w:val="001F77B4"/>
    <w:rsid w:val="0020215F"/>
    <w:rsid w:val="002022BA"/>
    <w:rsid w:val="00202A9F"/>
    <w:rsid w:val="00203D64"/>
    <w:rsid w:val="00205B38"/>
    <w:rsid w:val="00206BFB"/>
    <w:rsid w:val="0021242E"/>
    <w:rsid w:val="00214418"/>
    <w:rsid w:val="002149D6"/>
    <w:rsid w:val="00215048"/>
    <w:rsid w:val="00215471"/>
    <w:rsid w:val="00217D28"/>
    <w:rsid w:val="00221E16"/>
    <w:rsid w:val="0022701A"/>
    <w:rsid w:val="00227A97"/>
    <w:rsid w:val="002311CD"/>
    <w:rsid w:val="002317CD"/>
    <w:rsid w:val="002325C2"/>
    <w:rsid w:val="00234D3F"/>
    <w:rsid w:val="00235312"/>
    <w:rsid w:val="002431FA"/>
    <w:rsid w:val="00243A83"/>
    <w:rsid w:val="00244870"/>
    <w:rsid w:val="002457C3"/>
    <w:rsid w:val="002511C4"/>
    <w:rsid w:val="0025239C"/>
    <w:rsid w:val="0025260C"/>
    <w:rsid w:val="00262FD3"/>
    <w:rsid w:val="0026310F"/>
    <w:rsid w:val="002719BF"/>
    <w:rsid w:val="00272997"/>
    <w:rsid w:val="00274693"/>
    <w:rsid w:val="00274CC9"/>
    <w:rsid w:val="002769D2"/>
    <w:rsid w:val="00277376"/>
    <w:rsid w:val="00281FD7"/>
    <w:rsid w:val="00282946"/>
    <w:rsid w:val="00282B30"/>
    <w:rsid w:val="002845AF"/>
    <w:rsid w:val="0028696A"/>
    <w:rsid w:val="0029385C"/>
    <w:rsid w:val="0029475B"/>
    <w:rsid w:val="00295A4C"/>
    <w:rsid w:val="00297D95"/>
    <w:rsid w:val="002A14CB"/>
    <w:rsid w:val="002A5D2B"/>
    <w:rsid w:val="002A78B6"/>
    <w:rsid w:val="002A790F"/>
    <w:rsid w:val="002B23A3"/>
    <w:rsid w:val="002B2E98"/>
    <w:rsid w:val="002B512C"/>
    <w:rsid w:val="002B51E0"/>
    <w:rsid w:val="002C253B"/>
    <w:rsid w:val="002C455B"/>
    <w:rsid w:val="002D039B"/>
    <w:rsid w:val="002D2710"/>
    <w:rsid w:val="002D6199"/>
    <w:rsid w:val="002D76B1"/>
    <w:rsid w:val="002D7AA6"/>
    <w:rsid w:val="002E0055"/>
    <w:rsid w:val="002E0DFF"/>
    <w:rsid w:val="002E32F9"/>
    <w:rsid w:val="002E4996"/>
    <w:rsid w:val="002E6BFA"/>
    <w:rsid w:val="002F01B7"/>
    <w:rsid w:val="002F0342"/>
    <w:rsid w:val="002F1FFF"/>
    <w:rsid w:val="002F4A19"/>
    <w:rsid w:val="002F62C4"/>
    <w:rsid w:val="00303417"/>
    <w:rsid w:val="0030668F"/>
    <w:rsid w:val="00311840"/>
    <w:rsid w:val="00312767"/>
    <w:rsid w:val="00312CDB"/>
    <w:rsid w:val="00313EF2"/>
    <w:rsid w:val="00314852"/>
    <w:rsid w:val="00316A97"/>
    <w:rsid w:val="00320770"/>
    <w:rsid w:val="0032267F"/>
    <w:rsid w:val="00323CA1"/>
    <w:rsid w:val="00327577"/>
    <w:rsid w:val="003325FC"/>
    <w:rsid w:val="00333C3F"/>
    <w:rsid w:val="00334E57"/>
    <w:rsid w:val="00336955"/>
    <w:rsid w:val="0034323C"/>
    <w:rsid w:val="00350374"/>
    <w:rsid w:val="0035093B"/>
    <w:rsid w:val="00350AE5"/>
    <w:rsid w:val="0035253F"/>
    <w:rsid w:val="00352940"/>
    <w:rsid w:val="0035315D"/>
    <w:rsid w:val="0036138F"/>
    <w:rsid w:val="00362EDF"/>
    <w:rsid w:val="00364F86"/>
    <w:rsid w:val="003662C2"/>
    <w:rsid w:val="00366500"/>
    <w:rsid w:val="00366C36"/>
    <w:rsid w:val="0036749D"/>
    <w:rsid w:val="00367DE4"/>
    <w:rsid w:val="003708FB"/>
    <w:rsid w:val="00370C85"/>
    <w:rsid w:val="00371194"/>
    <w:rsid w:val="00371C48"/>
    <w:rsid w:val="00375175"/>
    <w:rsid w:val="00376B13"/>
    <w:rsid w:val="00377CC7"/>
    <w:rsid w:val="00381867"/>
    <w:rsid w:val="003825A0"/>
    <w:rsid w:val="00383899"/>
    <w:rsid w:val="003841DA"/>
    <w:rsid w:val="00386BDC"/>
    <w:rsid w:val="00387682"/>
    <w:rsid w:val="00387A16"/>
    <w:rsid w:val="00392E0E"/>
    <w:rsid w:val="003933A2"/>
    <w:rsid w:val="00393739"/>
    <w:rsid w:val="003938C8"/>
    <w:rsid w:val="00395CC3"/>
    <w:rsid w:val="00395E77"/>
    <w:rsid w:val="00396B0C"/>
    <w:rsid w:val="003A03E2"/>
    <w:rsid w:val="003A0424"/>
    <w:rsid w:val="003A14D9"/>
    <w:rsid w:val="003A22A7"/>
    <w:rsid w:val="003A234F"/>
    <w:rsid w:val="003A638C"/>
    <w:rsid w:val="003B3F7B"/>
    <w:rsid w:val="003B6BE1"/>
    <w:rsid w:val="003B784F"/>
    <w:rsid w:val="003B7EFD"/>
    <w:rsid w:val="003C601A"/>
    <w:rsid w:val="003C71F1"/>
    <w:rsid w:val="003D19C2"/>
    <w:rsid w:val="003D2CD1"/>
    <w:rsid w:val="003D3C8A"/>
    <w:rsid w:val="003D45A8"/>
    <w:rsid w:val="003D5319"/>
    <w:rsid w:val="003D5365"/>
    <w:rsid w:val="003D5C54"/>
    <w:rsid w:val="003D7A4F"/>
    <w:rsid w:val="003E21DC"/>
    <w:rsid w:val="003E2684"/>
    <w:rsid w:val="003E531C"/>
    <w:rsid w:val="003E5A1A"/>
    <w:rsid w:val="003E5B81"/>
    <w:rsid w:val="004017B0"/>
    <w:rsid w:val="00404867"/>
    <w:rsid w:val="00404F18"/>
    <w:rsid w:val="00406D1F"/>
    <w:rsid w:val="00421580"/>
    <w:rsid w:val="00421D0F"/>
    <w:rsid w:val="00421DCB"/>
    <w:rsid w:val="00422964"/>
    <w:rsid w:val="00424438"/>
    <w:rsid w:val="00424DA1"/>
    <w:rsid w:val="00424F67"/>
    <w:rsid w:val="00425CE1"/>
    <w:rsid w:val="004263AC"/>
    <w:rsid w:val="00432569"/>
    <w:rsid w:val="00436FA3"/>
    <w:rsid w:val="00440AE0"/>
    <w:rsid w:val="00440D20"/>
    <w:rsid w:val="004424FC"/>
    <w:rsid w:val="00442F8F"/>
    <w:rsid w:val="00443783"/>
    <w:rsid w:val="00443D19"/>
    <w:rsid w:val="00443E43"/>
    <w:rsid w:val="00446AEE"/>
    <w:rsid w:val="00454271"/>
    <w:rsid w:val="00455222"/>
    <w:rsid w:val="0045690C"/>
    <w:rsid w:val="00456C85"/>
    <w:rsid w:val="004643A7"/>
    <w:rsid w:val="00467A06"/>
    <w:rsid w:val="00470ED7"/>
    <w:rsid w:val="00472586"/>
    <w:rsid w:val="00474E37"/>
    <w:rsid w:val="00476FD5"/>
    <w:rsid w:val="0048021F"/>
    <w:rsid w:val="00480306"/>
    <w:rsid w:val="004825AD"/>
    <w:rsid w:val="00482D94"/>
    <w:rsid w:val="004844D8"/>
    <w:rsid w:val="00484A71"/>
    <w:rsid w:val="0048598F"/>
    <w:rsid w:val="00487A4A"/>
    <w:rsid w:val="00494977"/>
    <w:rsid w:val="00495824"/>
    <w:rsid w:val="00495C46"/>
    <w:rsid w:val="00496C74"/>
    <w:rsid w:val="004A1BAF"/>
    <w:rsid w:val="004A2032"/>
    <w:rsid w:val="004A6B2D"/>
    <w:rsid w:val="004B2443"/>
    <w:rsid w:val="004B50FC"/>
    <w:rsid w:val="004B6D7A"/>
    <w:rsid w:val="004C075A"/>
    <w:rsid w:val="004C09B7"/>
    <w:rsid w:val="004C19C4"/>
    <w:rsid w:val="004C4360"/>
    <w:rsid w:val="004C6EAC"/>
    <w:rsid w:val="004C7D6D"/>
    <w:rsid w:val="004D331F"/>
    <w:rsid w:val="004D3616"/>
    <w:rsid w:val="004D5C59"/>
    <w:rsid w:val="004D7DDD"/>
    <w:rsid w:val="004E10F5"/>
    <w:rsid w:val="004E5A73"/>
    <w:rsid w:val="004E637A"/>
    <w:rsid w:val="004E6BA3"/>
    <w:rsid w:val="004E74B6"/>
    <w:rsid w:val="004F57C3"/>
    <w:rsid w:val="004F701C"/>
    <w:rsid w:val="00500F6A"/>
    <w:rsid w:val="00501BB0"/>
    <w:rsid w:val="00503751"/>
    <w:rsid w:val="005055CB"/>
    <w:rsid w:val="005129F4"/>
    <w:rsid w:val="00512FBF"/>
    <w:rsid w:val="00513FC6"/>
    <w:rsid w:val="00515452"/>
    <w:rsid w:val="005165ED"/>
    <w:rsid w:val="00521E1D"/>
    <w:rsid w:val="0052279F"/>
    <w:rsid w:val="005318B4"/>
    <w:rsid w:val="00532D45"/>
    <w:rsid w:val="005360D3"/>
    <w:rsid w:val="005423DC"/>
    <w:rsid w:val="005429A3"/>
    <w:rsid w:val="00542D87"/>
    <w:rsid w:val="00543594"/>
    <w:rsid w:val="0054736D"/>
    <w:rsid w:val="00552AE9"/>
    <w:rsid w:val="0055432B"/>
    <w:rsid w:val="00554D58"/>
    <w:rsid w:val="00554FBF"/>
    <w:rsid w:val="0055619F"/>
    <w:rsid w:val="005566C6"/>
    <w:rsid w:val="0056019B"/>
    <w:rsid w:val="0056091C"/>
    <w:rsid w:val="00560F43"/>
    <w:rsid w:val="00561960"/>
    <w:rsid w:val="0056224C"/>
    <w:rsid w:val="0056697B"/>
    <w:rsid w:val="00566D69"/>
    <w:rsid w:val="00570048"/>
    <w:rsid w:val="005704F1"/>
    <w:rsid w:val="00581579"/>
    <w:rsid w:val="00581B3B"/>
    <w:rsid w:val="00582D15"/>
    <w:rsid w:val="005830EF"/>
    <w:rsid w:val="0058779F"/>
    <w:rsid w:val="00590155"/>
    <w:rsid w:val="005942E1"/>
    <w:rsid w:val="00594A97"/>
    <w:rsid w:val="005A19A9"/>
    <w:rsid w:val="005A27CB"/>
    <w:rsid w:val="005A3850"/>
    <w:rsid w:val="005A495C"/>
    <w:rsid w:val="005A56CB"/>
    <w:rsid w:val="005A7120"/>
    <w:rsid w:val="005A7845"/>
    <w:rsid w:val="005B0C6F"/>
    <w:rsid w:val="005B1F84"/>
    <w:rsid w:val="005B2605"/>
    <w:rsid w:val="005B458F"/>
    <w:rsid w:val="005C055B"/>
    <w:rsid w:val="005C1FCD"/>
    <w:rsid w:val="005C2134"/>
    <w:rsid w:val="005C2C73"/>
    <w:rsid w:val="005C5008"/>
    <w:rsid w:val="005C5D9A"/>
    <w:rsid w:val="005C5E3A"/>
    <w:rsid w:val="005D2476"/>
    <w:rsid w:val="005D2E25"/>
    <w:rsid w:val="005E140B"/>
    <w:rsid w:val="005E2890"/>
    <w:rsid w:val="005E29FD"/>
    <w:rsid w:val="005E4439"/>
    <w:rsid w:val="005E4D77"/>
    <w:rsid w:val="005E71EB"/>
    <w:rsid w:val="005F74C2"/>
    <w:rsid w:val="005F7FB7"/>
    <w:rsid w:val="0060124C"/>
    <w:rsid w:val="0060143B"/>
    <w:rsid w:val="0060275F"/>
    <w:rsid w:val="00605124"/>
    <w:rsid w:val="00607260"/>
    <w:rsid w:val="006108A9"/>
    <w:rsid w:val="006122DF"/>
    <w:rsid w:val="00612DA7"/>
    <w:rsid w:val="006130CA"/>
    <w:rsid w:val="00613F3B"/>
    <w:rsid w:val="006155A8"/>
    <w:rsid w:val="006171A8"/>
    <w:rsid w:val="00621D0E"/>
    <w:rsid w:val="0062337A"/>
    <w:rsid w:val="00624386"/>
    <w:rsid w:val="00631256"/>
    <w:rsid w:val="006378A8"/>
    <w:rsid w:val="006415EA"/>
    <w:rsid w:val="00644FB5"/>
    <w:rsid w:val="0065082A"/>
    <w:rsid w:val="006518B4"/>
    <w:rsid w:val="006525A1"/>
    <w:rsid w:val="00656E59"/>
    <w:rsid w:val="00665E9D"/>
    <w:rsid w:val="006662B4"/>
    <w:rsid w:val="0066630B"/>
    <w:rsid w:val="006666FF"/>
    <w:rsid w:val="006706DC"/>
    <w:rsid w:val="00670EBF"/>
    <w:rsid w:val="00672681"/>
    <w:rsid w:val="00684479"/>
    <w:rsid w:val="006864BB"/>
    <w:rsid w:val="00690CD5"/>
    <w:rsid w:val="00696EA0"/>
    <w:rsid w:val="006A23B6"/>
    <w:rsid w:val="006A36E1"/>
    <w:rsid w:val="006A4785"/>
    <w:rsid w:val="006A4C52"/>
    <w:rsid w:val="006A4E69"/>
    <w:rsid w:val="006A5A21"/>
    <w:rsid w:val="006A5BF2"/>
    <w:rsid w:val="006A5F43"/>
    <w:rsid w:val="006A6B0D"/>
    <w:rsid w:val="006A71ED"/>
    <w:rsid w:val="006B196C"/>
    <w:rsid w:val="006B75E1"/>
    <w:rsid w:val="006C04DD"/>
    <w:rsid w:val="006C0BE8"/>
    <w:rsid w:val="006C287D"/>
    <w:rsid w:val="006C5F04"/>
    <w:rsid w:val="006D1637"/>
    <w:rsid w:val="006D2713"/>
    <w:rsid w:val="006D2A94"/>
    <w:rsid w:val="006D2AE9"/>
    <w:rsid w:val="006D4A51"/>
    <w:rsid w:val="006D58DD"/>
    <w:rsid w:val="006D6D6A"/>
    <w:rsid w:val="006E4FAC"/>
    <w:rsid w:val="006E5512"/>
    <w:rsid w:val="006E5B6F"/>
    <w:rsid w:val="006E7671"/>
    <w:rsid w:val="006F20CB"/>
    <w:rsid w:val="006F3502"/>
    <w:rsid w:val="006F369B"/>
    <w:rsid w:val="006F416A"/>
    <w:rsid w:val="00703B92"/>
    <w:rsid w:val="0070510E"/>
    <w:rsid w:val="007051AF"/>
    <w:rsid w:val="0070696E"/>
    <w:rsid w:val="0071200D"/>
    <w:rsid w:val="00712A61"/>
    <w:rsid w:val="00715568"/>
    <w:rsid w:val="007156E6"/>
    <w:rsid w:val="00715DC2"/>
    <w:rsid w:val="00717600"/>
    <w:rsid w:val="00720AFB"/>
    <w:rsid w:val="007216D0"/>
    <w:rsid w:val="00724281"/>
    <w:rsid w:val="00730667"/>
    <w:rsid w:val="00731FCD"/>
    <w:rsid w:val="00737133"/>
    <w:rsid w:val="0073745D"/>
    <w:rsid w:val="00742971"/>
    <w:rsid w:val="007433A2"/>
    <w:rsid w:val="007436FA"/>
    <w:rsid w:val="007438D2"/>
    <w:rsid w:val="00744EA3"/>
    <w:rsid w:val="00751475"/>
    <w:rsid w:val="007549AA"/>
    <w:rsid w:val="00756492"/>
    <w:rsid w:val="007607AD"/>
    <w:rsid w:val="0076311B"/>
    <w:rsid w:val="007646D1"/>
    <w:rsid w:val="00765B64"/>
    <w:rsid w:val="00765BA1"/>
    <w:rsid w:val="00772A04"/>
    <w:rsid w:val="0077332A"/>
    <w:rsid w:val="007736CD"/>
    <w:rsid w:val="00773BD5"/>
    <w:rsid w:val="00780B77"/>
    <w:rsid w:val="0078194C"/>
    <w:rsid w:val="007845CC"/>
    <w:rsid w:val="00784E2B"/>
    <w:rsid w:val="00785182"/>
    <w:rsid w:val="00785C9E"/>
    <w:rsid w:val="007866E1"/>
    <w:rsid w:val="00791103"/>
    <w:rsid w:val="0079465C"/>
    <w:rsid w:val="0079470E"/>
    <w:rsid w:val="00794B53"/>
    <w:rsid w:val="00795B61"/>
    <w:rsid w:val="007A08F9"/>
    <w:rsid w:val="007A0DBA"/>
    <w:rsid w:val="007A16B0"/>
    <w:rsid w:val="007A1C31"/>
    <w:rsid w:val="007A6667"/>
    <w:rsid w:val="007A732C"/>
    <w:rsid w:val="007B09CD"/>
    <w:rsid w:val="007B2EE1"/>
    <w:rsid w:val="007C18DC"/>
    <w:rsid w:val="007C2740"/>
    <w:rsid w:val="007C5E3D"/>
    <w:rsid w:val="007C5F7F"/>
    <w:rsid w:val="007D27C3"/>
    <w:rsid w:val="007D28F6"/>
    <w:rsid w:val="007D41F3"/>
    <w:rsid w:val="007D4D4A"/>
    <w:rsid w:val="007D5E78"/>
    <w:rsid w:val="007D735C"/>
    <w:rsid w:val="007E30FF"/>
    <w:rsid w:val="007E32C3"/>
    <w:rsid w:val="007E77B3"/>
    <w:rsid w:val="007F148B"/>
    <w:rsid w:val="007F17A6"/>
    <w:rsid w:val="007F2184"/>
    <w:rsid w:val="007F263C"/>
    <w:rsid w:val="007F2A53"/>
    <w:rsid w:val="007F2E5E"/>
    <w:rsid w:val="007F42EA"/>
    <w:rsid w:val="007F4B36"/>
    <w:rsid w:val="00810791"/>
    <w:rsid w:val="0081122A"/>
    <w:rsid w:val="00813524"/>
    <w:rsid w:val="00813AF1"/>
    <w:rsid w:val="00815CC0"/>
    <w:rsid w:val="00820C9D"/>
    <w:rsid w:val="00822630"/>
    <w:rsid w:val="008272F7"/>
    <w:rsid w:val="00830FB0"/>
    <w:rsid w:val="00831BD8"/>
    <w:rsid w:val="008329FE"/>
    <w:rsid w:val="008358CF"/>
    <w:rsid w:val="008445EF"/>
    <w:rsid w:val="00845374"/>
    <w:rsid w:val="00846992"/>
    <w:rsid w:val="008508AD"/>
    <w:rsid w:val="0085303B"/>
    <w:rsid w:val="00854527"/>
    <w:rsid w:val="00854BE0"/>
    <w:rsid w:val="00856A84"/>
    <w:rsid w:val="00856C26"/>
    <w:rsid w:val="00856FE2"/>
    <w:rsid w:val="00860D99"/>
    <w:rsid w:val="00860DF0"/>
    <w:rsid w:val="00862FE0"/>
    <w:rsid w:val="008649B1"/>
    <w:rsid w:val="008650D4"/>
    <w:rsid w:val="008655E0"/>
    <w:rsid w:val="00871263"/>
    <w:rsid w:val="008755DE"/>
    <w:rsid w:val="00876F85"/>
    <w:rsid w:val="00880136"/>
    <w:rsid w:val="00880AFB"/>
    <w:rsid w:val="0088214C"/>
    <w:rsid w:val="0088369A"/>
    <w:rsid w:val="00883D94"/>
    <w:rsid w:val="00884111"/>
    <w:rsid w:val="00885B81"/>
    <w:rsid w:val="00890847"/>
    <w:rsid w:val="00891A08"/>
    <w:rsid w:val="0089223D"/>
    <w:rsid w:val="008965C4"/>
    <w:rsid w:val="00896876"/>
    <w:rsid w:val="008A29AC"/>
    <w:rsid w:val="008A6A03"/>
    <w:rsid w:val="008A6CA7"/>
    <w:rsid w:val="008A7365"/>
    <w:rsid w:val="008B2DD6"/>
    <w:rsid w:val="008B6DB0"/>
    <w:rsid w:val="008B75D4"/>
    <w:rsid w:val="008C1CEC"/>
    <w:rsid w:val="008C2A21"/>
    <w:rsid w:val="008D096B"/>
    <w:rsid w:val="008D4166"/>
    <w:rsid w:val="008D6324"/>
    <w:rsid w:val="008D641C"/>
    <w:rsid w:val="008D65B6"/>
    <w:rsid w:val="008D7A4F"/>
    <w:rsid w:val="008E4B34"/>
    <w:rsid w:val="008E6331"/>
    <w:rsid w:val="008E785C"/>
    <w:rsid w:val="008F2415"/>
    <w:rsid w:val="008F4A54"/>
    <w:rsid w:val="008F6A88"/>
    <w:rsid w:val="008F6B2F"/>
    <w:rsid w:val="008F7BAD"/>
    <w:rsid w:val="0090069B"/>
    <w:rsid w:val="00905D9E"/>
    <w:rsid w:val="009074A2"/>
    <w:rsid w:val="00907519"/>
    <w:rsid w:val="00910A7E"/>
    <w:rsid w:val="009158D6"/>
    <w:rsid w:val="00916C6D"/>
    <w:rsid w:val="0092153F"/>
    <w:rsid w:val="00921A60"/>
    <w:rsid w:val="00925A3C"/>
    <w:rsid w:val="009279A0"/>
    <w:rsid w:val="00927EC9"/>
    <w:rsid w:val="0093422D"/>
    <w:rsid w:val="00935811"/>
    <w:rsid w:val="00937169"/>
    <w:rsid w:val="00937959"/>
    <w:rsid w:val="009404AD"/>
    <w:rsid w:val="0094122C"/>
    <w:rsid w:val="009446C5"/>
    <w:rsid w:val="009448C9"/>
    <w:rsid w:val="00953C18"/>
    <w:rsid w:val="00956815"/>
    <w:rsid w:val="00956DF2"/>
    <w:rsid w:val="00961051"/>
    <w:rsid w:val="00961BA8"/>
    <w:rsid w:val="00961DAA"/>
    <w:rsid w:val="009676D2"/>
    <w:rsid w:val="00970E18"/>
    <w:rsid w:val="00972988"/>
    <w:rsid w:val="00973237"/>
    <w:rsid w:val="009735BB"/>
    <w:rsid w:val="009737FE"/>
    <w:rsid w:val="009743F1"/>
    <w:rsid w:val="00975031"/>
    <w:rsid w:val="00976A7D"/>
    <w:rsid w:val="00986683"/>
    <w:rsid w:val="00986B8F"/>
    <w:rsid w:val="009922C4"/>
    <w:rsid w:val="00994197"/>
    <w:rsid w:val="00996876"/>
    <w:rsid w:val="00996BEE"/>
    <w:rsid w:val="009A6BC7"/>
    <w:rsid w:val="009B4C7A"/>
    <w:rsid w:val="009B7637"/>
    <w:rsid w:val="009B7F8A"/>
    <w:rsid w:val="009C00CE"/>
    <w:rsid w:val="009C0DD2"/>
    <w:rsid w:val="009C6765"/>
    <w:rsid w:val="009D1C44"/>
    <w:rsid w:val="009D1C46"/>
    <w:rsid w:val="009D1FD4"/>
    <w:rsid w:val="009E1B46"/>
    <w:rsid w:val="009E3D1B"/>
    <w:rsid w:val="009E7D72"/>
    <w:rsid w:val="009F14AA"/>
    <w:rsid w:val="009F6A23"/>
    <w:rsid w:val="009F6F0A"/>
    <w:rsid w:val="00A12224"/>
    <w:rsid w:val="00A131D1"/>
    <w:rsid w:val="00A15AD2"/>
    <w:rsid w:val="00A163C2"/>
    <w:rsid w:val="00A1649B"/>
    <w:rsid w:val="00A16D09"/>
    <w:rsid w:val="00A17201"/>
    <w:rsid w:val="00A20CC1"/>
    <w:rsid w:val="00A2186C"/>
    <w:rsid w:val="00A246DF"/>
    <w:rsid w:val="00A24A0A"/>
    <w:rsid w:val="00A25BEA"/>
    <w:rsid w:val="00A27DD6"/>
    <w:rsid w:val="00A30557"/>
    <w:rsid w:val="00A35938"/>
    <w:rsid w:val="00A442D5"/>
    <w:rsid w:val="00A474B6"/>
    <w:rsid w:val="00A50A4B"/>
    <w:rsid w:val="00A523A1"/>
    <w:rsid w:val="00A55709"/>
    <w:rsid w:val="00A5621E"/>
    <w:rsid w:val="00A5670F"/>
    <w:rsid w:val="00A572E6"/>
    <w:rsid w:val="00A601F8"/>
    <w:rsid w:val="00A618F0"/>
    <w:rsid w:val="00A6232A"/>
    <w:rsid w:val="00A64839"/>
    <w:rsid w:val="00A66ED1"/>
    <w:rsid w:val="00A66FFF"/>
    <w:rsid w:val="00A714CF"/>
    <w:rsid w:val="00A72622"/>
    <w:rsid w:val="00A728C5"/>
    <w:rsid w:val="00A730CD"/>
    <w:rsid w:val="00A750AC"/>
    <w:rsid w:val="00A80CEE"/>
    <w:rsid w:val="00A83FA6"/>
    <w:rsid w:val="00A866B7"/>
    <w:rsid w:val="00A86E5F"/>
    <w:rsid w:val="00A87936"/>
    <w:rsid w:val="00A90F50"/>
    <w:rsid w:val="00A92FFC"/>
    <w:rsid w:val="00AA0051"/>
    <w:rsid w:val="00AA2522"/>
    <w:rsid w:val="00AA377F"/>
    <w:rsid w:val="00AA4B3F"/>
    <w:rsid w:val="00AA737E"/>
    <w:rsid w:val="00AA7E3A"/>
    <w:rsid w:val="00AB1D09"/>
    <w:rsid w:val="00AB6758"/>
    <w:rsid w:val="00AC04BD"/>
    <w:rsid w:val="00AC1223"/>
    <w:rsid w:val="00AC6B58"/>
    <w:rsid w:val="00AC7229"/>
    <w:rsid w:val="00AD0807"/>
    <w:rsid w:val="00AD0874"/>
    <w:rsid w:val="00AD40EC"/>
    <w:rsid w:val="00AD4605"/>
    <w:rsid w:val="00AD581F"/>
    <w:rsid w:val="00AD75CE"/>
    <w:rsid w:val="00AE22AB"/>
    <w:rsid w:val="00AE257E"/>
    <w:rsid w:val="00AE4513"/>
    <w:rsid w:val="00AE72B4"/>
    <w:rsid w:val="00AF0976"/>
    <w:rsid w:val="00AF1664"/>
    <w:rsid w:val="00AF18C9"/>
    <w:rsid w:val="00AF3E6E"/>
    <w:rsid w:val="00AF4467"/>
    <w:rsid w:val="00AF671A"/>
    <w:rsid w:val="00B0034D"/>
    <w:rsid w:val="00B04314"/>
    <w:rsid w:val="00B046AB"/>
    <w:rsid w:val="00B04D26"/>
    <w:rsid w:val="00B052E1"/>
    <w:rsid w:val="00B1153B"/>
    <w:rsid w:val="00B11C12"/>
    <w:rsid w:val="00B11D3E"/>
    <w:rsid w:val="00B13A87"/>
    <w:rsid w:val="00B152A3"/>
    <w:rsid w:val="00B215B5"/>
    <w:rsid w:val="00B248C5"/>
    <w:rsid w:val="00B27DCB"/>
    <w:rsid w:val="00B3677F"/>
    <w:rsid w:val="00B43862"/>
    <w:rsid w:val="00B45589"/>
    <w:rsid w:val="00B458E3"/>
    <w:rsid w:val="00B460B1"/>
    <w:rsid w:val="00B477BE"/>
    <w:rsid w:val="00B50FF5"/>
    <w:rsid w:val="00B53F59"/>
    <w:rsid w:val="00B5795D"/>
    <w:rsid w:val="00B606FF"/>
    <w:rsid w:val="00B63524"/>
    <w:rsid w:val="00B64FF7"/>
    <w:rsid w:val="00B6532E"/>
    <w:rsid w:val="00B67858"/>
    <w:rsid w:val="00B7296D"/>
    <w:rsid w:val="00B7412C"/>
    <w:rsid w:val="00B74192"/>
    <w:rsid w:val="00B75504"/>
    <w:rsid w:val="00B7778B"/>
    <w:rsid w:val="00B77EBE"/>
    <w:rsid w:val="00B827C6"/>
    <w:rsid w:val="00B83012"/>
    <w:rsid w:val="00B87A9B"/>
    <w:rsid w:val="00B87B5A"/>
    <w:rsid w:val="00B919A2"/>
    <w:rsid w:val="00B91E20"/>
    <w:rsid w:val="00B95FD9"/>
    <w:rsid w:val="00B97229"/>
    <w:rsid w:val="00BA0FFB"/>
    <w:rsid w:val="00BA1165"/>
    <w:rsid w:val="00BA2CD1"/>
    <w:rsid w:val="00BA3749"/>
    <w:rsid w:val="00BB1844"/>
    <w:rsid w:val="00BB4AED"/>
    <w:rsid w:val="00BC26A8"/>
    <w:rsid w:val="00BC4DAE"/>
    <w:rsid w:val="00BC58B5"/>
    <w:rsid w:val="00BC5E54"/>
    <w:rsid w:val="00BC7277"/>
    <w:rsid w:val="00BD029E"/>
    <w:rsid w:val="00BD10AE"/>
    <w:rsid w:val="00BD2AD1"/>
    <w:rsid w:val="00BE1971"/>
    <w:rsid w:val="00BE5326"/>
    <w:rsid w:val="00BE6600"/>
    <w:rsid w:val="00BF0434"/>
    <w:rsid w:val="00BF1271"/>
    <w:rsid w:val="00BF4C72"/>
    <w:rsid w:val="00BF52B6"/>
    <w:rsid w:val="00BF66D6"/>
    <w:rsid w:val="00BF7010"/>
    <w:rsid w:val="00C03BA9"/>
    <w:rsid w:val="00C07362"/>
    <w:rsid w:val="00C1007E"/>
    <w:rsid w:val="00C13694"/>
    <w:rsid w:val="00C14804"/>
    <w:rsid w:val="00C171AF"/>
    <w:rsid w:val="00C21166"/>
    <w:rsid w:val="00C24042"/>
    <w:rsid w:val="00C24CCB"/>
    <w:rsid w:val="00C27A24"/>
    <w:rsid w:val="00C32CBD"/>
    <w:rsid w:val="00C406EB"/>
    <w:rsid w:val="00C412A7"/>
    <w:rsid w:val="00C416B1"/>
    <w:rsid w:val="00C44EA5"/>
    <w:rsid w:val="00C45884"/>
    <w:rsid w:val="00C50E3E"/>
    <w:rsid w:val="00C531D5"/>
    <w:rsid w:val="00C55325"/>
    <w:rsid w:val="00C558DF"/>
    <w:rsid w:val="00C63FCB"/>
    <w:rsid w:val="00C667F9"/>
    <w:rsid w:val="00C677E6"/>
    <w:rsid w:val="00C67B33"/>
    <w:rsid w:val="00C7071A"/>
    <w:rsid w:val="00C728EE"/>
    <w:rsid w:val="00C74B38"/>
    <w:rsid w:val="00C75597"/>
    <w:rsid w:val="00C773DD"/>
    <w:rsid w:val="00C82B59"/>
    <w:rsid w:val="00C8309F"/>
    <w:rsid w:val="00C83C2A"/>
    <w:rsid w:val="00C85103"/>
    <w:rsid w:val="00C90F70"/>
    <w:rsid w:val="00C91794"/>
    <w:rsid w:val="00C922F6"/>
    <w:rsid w:val="00C940B3"/>
    <w:rsid w:val="00C95E19"/>
    <w:rsid w:val="00C97E17"/>
    <w:rsid w:val="00CA1700"/>
    <w:rsid w:val="00CA1731"/>
    <w:rsid w:val="00CA1A37"/>
    <w:rsid w:val="00CA62FF"/>
    <w:rsid w:val="00CA6893"/>
    <w:rsid w:val="00CB36DD"/>
    <w:rsid w:val="00CC0FE9"/>
    <w:rsid w:val="00CC26BC"/>
    <w:rsid w:val="00CC4F38"/>
    <w:rsid w:val="00CC5819"/>
    <w:rsid w:val="00CC7595"/>
    <w:rsid w:val="00CD111F"/>
    <w:rsid w:val="00CD3139"/>
    <w:rsid w:val="00CD3B2B"/>
    <w:rsid w:val="00CD41A8"/>
    <w:rsid w:val="00CD4A2E"/>
    <w:rsid w:val="00CD4ACC"/>
    <w:rsid w:val="00CD4B90"/>
    <w:rsid w:val="00CD6F94"/>
    <w:rsid w:val="00CE2359"/>
    <w:rsid w:val="00CE2CAD"/>
    <w:rsid w:val="00CE2CDA"/>
    <w:rsid w:val="00CE2E16"/>
    <w:rsid w:val="00CE3C35"/>
    <w:rsid w:val="00CE5F19"/>
    <w:rsid w:val="00CE5F9F"/>
    <w:rsid w:val="00CF0282"/>
    <w:rsid w:val="00CF07A7"/>
    <w:rsid w:val="00CF2B78"/>
    <w:rsid w:val="00CF3352"/>
    <w:rsid w:val="00CF3FC7"/>
    <w:rsid w:val="00CF5222"/>
    <w:rsid w:val="00CF637D"/>
    <w:rsid w:val="00D001C2"/>
    <w:rsid w:val="00D03FE4"/>
    <w:rsid w:val="00D04B86"/>
    <w:rsid w:val="00D05AED"/>
    <w:rsid w:val="00D0648D"/>
    <w:rsid w:val="00D07B65"/>
    <w:rsid w:val="00D13FEB"/>
    <w:rsid w:val="00D20476"/>
    <w:rsid w:val="00D21FC2"/>
    <w:rsid w:val="00D23B5F"/>
    <w:rsid w:val="00D35217"/>
    <w:rsid w:val="00D40AD8"/>
    <w:rsid w:val="00D41960"/>
    <w:rsid w:val="00D45717"/>
    <w:rsid w:val="00D502A2"/>
    <w:rsid w:val="00D50733"/>
    <w:rsid w:val="00D565A4"/>
    <w:rsid w:val="00D609D5"/>
    <w:rsid w:val="00D640C8"/>
    <w:rsid w:val="00D71BF8"/>
    <w:rsid w:val="00D77347"/>
    <w:rsid w:val="00D83473"/>
    <w:rsid w:val="00D87054"/>
    <w:rsid w:val="00D93DC6"/>
    <w:rsid w:val="00D94B0A"/>
    <w:rsid w:val="00DB06C9"/>
    <w:rsid w:val="00DB0AF9"/>
    <w:rsid w:val="00DB1016"/>
    <w:rsid w:val="00DB3112"/>
    <w:rsid w:val="00DB3796"/>
    <w:rsid w:val="00DB4664"/>
    <w:rsid w:val="00DC1120"/>
    <w:rsid w:val="00DC1974"/>
    <w:rsid w:val="00DC19FE"/>
    <w:rsid w:val="00DC25CB"/>
    <w:rsid w:val="00DC4AAD"/>
    <w:rsid w:val="00DC6D65"/>
    <w:rsid w:val="00DD1212"/>
    <w:rsid w:val="00DD32CB"/>
    <w:rsid w:val="00DE65C8"/>
    <w:rsid w:val="00DF1278"/>
    <w:rsid w:val="00E0129E"/>
    <w:rsid w:val="00E019B1"/>
    <w:rsid w:val="00E0703E"/>
    <w:rsid w:val="00E07E8A"/>
    <w:rsid w:val="00E126DB"/>
    <w:rsid w:val="00E12B52"/>
    <w:rsid w:val="00E1362F"/>
    <w:rsid w:val="00E137F5"/>
    <w:rsid w:val="00E147B4"/>
    <w:rsid w:val="00E1593E"/>
    <w:rsid w:val="00E17C08"/>
    <w:rsid w:val="00E2028B"/>
    <w:rsid w:val="00E20614"/>
    <w:rsid w:val="00E23AEC"/>
    <w:rsid w:val="00E242AE"/>
    <w:rsid w:val="00E27254"/>
    <w:rsid w:val="00E27875"/>
    <w:rsid w:val="00E30109"/>
    <w:rsid w:val="00E303DA"/>
    <w:rsid w:val="00E3081F"/>
    <w:rsid w:val="00E32081"/>
    <w:rsid w:val="00E328A4"/>
    <w:rsid w:val="00E4046F"/>
    <w:rsid w:val="00E43962"/>
    <w:rsid w:val="00E44BFF"/>
    <w:rsid w:val="00E50AFA"/>
    <w:rsid w:val="00E50FDA"/>
    <w:rsid w:val="00E56771"/>
    <w:rsid w:val="00E5682E"/>
    <w:rsid w:val="00E615A2"/>
    <w:rsid w:val="00E62F13"/>
    <w:rsid w:val="00E6315F"/>
    <w:rsid w:val="00E64704"/>
    <w:rsid w:val="00E64C89"/>
    <w:rsid w:val="00E65AFB"/>
    <w:rsid w:val="00E664E5"/>
    <w:rsid w:val="00E66A46"/>
    <w:rsid w:val="00E66F7A"/>
    <w:rsid w:val="00E75FF0"/>
    <w:rsid w:val="00E8002E"/>
    <w:rsid w:val="00E81673"/>
    <w:rsid w:val="00E834F4"/>
    <w:rsid w:val="00E852CF"/>
    <w:rsid w:val="00E91E6A"/>
    <w:rsid w:val="00E923C9"/>
    <w:rsid w:val="00E93F54"/>
    <w:rsid w:val="00E9455B"/>
    <w:rsid w:val="00E950E3"/>
    <w:rsid w:val="00E956A4"/>
    <w:rsid w:val="00E95B4E"/>
    <w:rsid w:val="00E95C45"/>
    <w:rsid w:val="00EA26D7"/>
    <w:rsid w:val="00EC19FB"/>
    <w:rsid w:val="00EC2380"/>
    <w:rsid w:val="00EC2951"/>
    <w:rsid w:val="00EC450C"/>
    <w:rsid w:val="00EC736E"/>
    <w:rsid w:val="00ED00D7"/>
    <w:rsid w:val="00ED24D9"/>
    <w:rsid w:val="00ED3E95"/>
    <w:rsid w:val="00ED5767"/>
    <w:rsid w:val="00ED595C"/>
    <w:rsid w:val="00ED5E52"/>
    <w:rsid w:val="00ED6F7A"/>
    <w:rsid w:val="00ED72B8"/>
    <w:rsid w:val="00EE136D"/>
    <w:rsid w:val="00EE2DB8"/>
    <w:rsid w:val="00EE3A07"/>
    <w:rsid w:val="00EE4315"/>
    <w:rsid w:val="00EE4942"/>
    <w:rsid w:val="00EE5ADB"/>
    <w:rsid w:val="00EE66CA"/>
    <w:rsid w:val="00EF0388"/>
    <w:rsid w:val="00EF0934"/>
    <w:rsid w:val="00EF6FF4"/>
    <w:rsid w:val="00F00333"/>
    <w:rsid w:val="00F00785"/>
    <w:rsid w:val="00F01231"/>
    <w:rsid w:val="00F02789"/>
    <w:rsid w:val="00F03DDC"/>
    <w:rsid w:val="00F03FD4"/>
    <w:rsid w:val="00F042CD"/>
    <w:rsid w:val="00F054B4"/>
    <w:rsid w:val="00F05D62"/>
    <w:rsid w:val="00F067A9"/>
    <w:rsid w:val="00F104F7"/>
    <w:rsid w:val="00F11A53"/>
    <w:rsid w:val="00F11F42"/>
    <w:rsid w:val="00F122E6"/>
    <w:rsid w:val="00F154CF"/>
    <w:rsid w:val="00F16067"/>
    <w:rsid w:val="00F16428"/>
    <w:rsid w:val="00F21512"/>
    <w:rsid w:val="00F246F0"/>
    <w:rsid w:val="00F25BD6"/>
    <w:rsid w:val="00F27145"/>
    <w:rsid w:val="00F27592"/>
    <w:rsid w:val="00F31D4F"/>
    <w:rsid w:val="00F33001"/>
    <w:rsid w:val="00F34EB1"/>
    <w:rsid w:val="00F36D9A"/>
    <w:rsid w:val="00F421B1"/>
    <w:rsid w:val="00F435CF"/>
    <w:rsid w:val="00F44C0B"/>
    <w:rsid w:val="00F452E4"/>
    <w:rsid w:val="00F45309"/>
    <w:rsid w:val="00F458BE"/>
    <w:rsid w:val="00F4710D"/>
    <w:rsid w:val="00F53DE1"/>
    <w:rsid w:val="00F578DE"/>
    <w:rsid w:val="00F6098D"/>
    <w:rsid w:val="00F629B7"/>
    <w:rsid w:val="00F65450"/>
    <w:rsid w:val="00F66158"/>
    <w:rsid w:val="00F66880"/>
    <w:rsid w:val="00F6695A"/>
    <w:rsid w:val="00F670FB"/>
    <w:rsid w:val="00F70510"/>
    <w:rsid w:val="00F7589C"/>
    <w:rsid w:val="00F76925"/>
    <w:rsid w:val="00F80841"/>
    <w:rsid w:val="00F80C93"/>
    <w:rsid w:val="00F81129"/>
    <w:rsid w:val="00F84FA8"/>
    <w:rsid w:val="00F93262"/>
    <w:rsid w:val="00F93A0C"/>
    <w:rsid w:val="00F95789"/>
    <w:rsid w:val="00F97BE4"/>
    <w:rsid w:val="00FA1CFC"/>
    <w:rsid w:val="00FA281A"/>
    <w:rsid w:val="00FA3465"/>
    <w:rsid w:val="00FA49FA"/>
    <w:rsid w:val="00FA74F5"/>
    <w:rsid w:val="00FB126D"/>
    <w:rsid w:val="00FB7EC2"/>
    <w:rsid w:val="00FB7F0B"/>
    <w:rsid w:val="00FC0826"/>
    <w:rsid w:val="00FC2005"/>
    <w:rsid w:val="00FC22A3"/>
    <w:rsid w:val="00FC4344"/>
    <w:rsid w:val="00FC44AF"/>
    <w:rsid w:val="00FC4884"/>
    <w:rsid w:val="00FC54DA"/>
    <w:rsid w:val="00FC67C3"/>
    <w:rsid w:val="00FD05E3"/>
    <w:rsid w:val="00FD0DDE"/>
    <w:rsid w:val="00FE0581"/>
    <w:rsid w:val="00FE0658"/>
    <w:rsid w:val="00FE496A"/>
    <w:rsid w:val="00FE6A8C"/>
    <w:rsid w:val="00FF1144"/>
    <w:rsid w:val="00FF141F"/>
    <w:rsid w:val="00FF4200"/>
    <w:rsid w:val="00FF7E39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0AC7A1-E69E-4EE8-AD1A-5BB77457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93E"/>
    <w:pPr>
      <w:widowControl w:val="0"/>
      <w:jc w:val="both"/>
    </w:pPr>
  </w:style>
  <w:style w:type="paragraph" w:styleId="1">
    <w:name w:val="heading 1"/>
    <w:aliases w:val="H1,章节,Heading 0,heading 1,标书1,h1,PIM 1,Head1,Heading apps,Level 1 Topic Heading,1st level,Section Head,l1,标题一,合同标题,Heading 1 Char Char,1,l0,第*部分,第A章,Heading 01,H11,(A-1),(Alt+1),(Alt+1)1,(Alt+1)2,(Alt+1)3,(Alt+1)4,(Alt+1)5,(Alt+1)6,(Alt+1)7,11,H12"/>
    <w:basedOn w:val="a"/>
    <w:next w:val="a"/>
    <w:link w:val="1Char"/>
    <w:qFormat/>
    <w:rsid w:val="00E1593E"/>
    <w:pPr>
      <w:keepNext/>
      <w:keepLines/>
      <w:numPr>
        <w:numId w:val="1"/>
      </w:numPr>
      <w:spacing w:before="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2nd level,h2,2,Header 2,l2,Heading 2 Hidden,Heading 2 CCBS,heading 2,标题2,sect 1.2,H21,sect 1.21,H22,sect 1.22,H211,sect 1.211,H23,sect 1.23,H212,sect 1.212,PIM2,Titre3,HD2,Titre2,Head 2,第一章 标题 2,Heading Two,ISO1,Underrubrik1,prop2,L2,标题 2my2,chn"/>
    <w:basedOn w:val="a"/>
    <w:next w:val="a"/>
    <w:link w:val="2Char"/>
    <w:unhideWhenUsed/>
    <w:qFormat/>
    <w:rsid w:val="00E1593E"/>
    <w:pPr>
      <w:keepNext/>
      <w:keepLines/>
      <w:numPr>
        <w:ilvl w:val="1"/>
        <w:numId w:val="1"/>
      </w:numPr>
      <w:spacing w:before="2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H3,Heading 3 - old,h3,3rd level,3,Heading 3 hidden,2h,h31,h32,Section,Heading 2.3,(Alt+3),1.2.3.,alltoc,标题 4.1.1,sect1.2.3,Level 3 Head,Heading,level_3,PIM 3,sect1.2.31,sect1.2.32,sect1.2.311,sect1.2.33,sect1.2.312,Bold Head,bh,Map,l3,CT,ISO2,L3,无用"/>
    <w:basedOn w:val="a"/>
    <w:next w:val="a"/>
    <w:link w:val="3Char"/>
    <w:unhideWhenUsed/>
    <w:qFormat/>
    <w:rsid w:val="00E1593E"/>
    <w:pPr>
      <w:keepNext/>
      <w:keepLines/>
      <w:numPr>
        <w:ilvl w:val="2"/>
        <w:numId w:val="1"/>
      </w:numPr>
      <w:outlineLvl w:val="2"/>
    </w:pPr>
    <w:rPr>
      <w:b/>
      <w:bCs/>
      <w:sz w:val="28"/>
      <w:szCs w:val="32"/>
    </w:rPr>
  </w:style>
  <w:style w:type="paragraph" w:styleId="4">
    <w:name w:val="heading 4"/>
    <w:aliases w:val="Heading 14,Heading 141,Heading 142,H4,第三层条,bullet,bl,bb,Ref Heading 1,rh1,Heading sql,sect 1.2.3.4,h4,4,4heading,PIM 4,sect 1.2.3.41,Ref Heading 11,rh11,sect 1.2.3.42,Ref Heading 12,rh12,sect 1.2.3.411,Ref Heading 111,rh111,sect 1.2.3.43,rh13,rh112"/>
    <w:basedOn w:val="a"/>
    <w:next w:val="a"/>
    <w:link w:val="4Char"/>
    <w:unhideWhenUsed/>
    <w:qFormat/>
    <w:rsid w:val="00E1593E"/>
    <w:pPr>
      <w:keepNext/>
      <w:keepLines/>
      <w:numPr>
        <w:ilvl w:val="3"/>
        <w:numId w:val="1"/>
      </w:numPr>
      <w:ind w:left="1985" w:hanging="709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aliases w:val="H5,PIM 5,dash,ds,dd,5,l4,第四层条,Block Label,标题 E,标题5,h5,Second Subheading,Level 3 - i,(A),•H5,heading 5,口,口1,口2,Roman list,口 Char,H5 Char,PIM 5 Char,h5 Char,Second Subheading Char,dash Char,ds Char,dd Char,heading 5 Char,Roman list Char,das"/>
    <w:basedOn w:val="a"/>
    <w:next w:val="a"/>
    <w:link w:val="5Char"/>
    <w:unhideWhenUsed/>
    <w:qFormat/>
    <w:rsid w:val="00E1593E"/>
    <w:pPr>
      <w:keepNext/>
      <w:keepLines/>
      <w:numPr>
        <w:ilvl w:val="4"/>
        <w:numId w:val="1"/>
      </w:numPr>
      <w:ind w:left="2552" w:hanging="851"/>
      <w:outlineLvl w:val="4"/>
    </w:pPr>
    <w:rPr>
      <w:b/>
      <w:bCs/>
      <w:sz w:val="24"/>
      <w:szCs w:val="28"/>
    </w:rPr>
  </w:style>
  <w:style w:type="paragraph" w:styleId="6">
    <w:name w:val="heading 6"/>
    <w:aliases w:val="H6,PIM 6,Bullet (Single Lines),BOD 4,Legal Level 1.,第五层条,L6,Bullet list,标题 6 Char2,标题 6 Char Char1,PIM 6 Char Char1,H6 Char Char1,h6 Char Char Char,Third Subheading Char Char Char,h6 Char Char1,Third Subheading Char Char1,标题 6 Char1 Char"/>
    <w:basedOn w:val="a"/>
    <w:next w:val="a"/>
    <w:link w:val="6Char"/>
    <w:unhideWhenUsed/>
    <w:qFormat/>
    <w:rsid w:val="00E1593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节 Char,Heading 0 Char,heading 1 Char,标书1 Char,h1 Char,PIM 1 Char,Head1 Char,Heading apps Char,Level 1 Topic Heading Char,1st level Char,Section Head Char,l1 Char,标题一 Char,合同标题 Char,Heading 1 Char Char Char,1 Char,l0 Char,第*部分 Char"/>
    <w:basedOn w:val="a0"/>
    <w:link w:val="1"/>
    <w:rsid w:val="00E1593E"/>
    <w:rPr>
      <w:b/>
      <w:bCs/>
      <w:kern w:val="44"/>
      <w:sz w:val="32"/>
      <w:szCs w:val="44"/>
    </w:rPr>
  </w:style>
  <w:style w:type="character" w:customStyle="1" w:styleId="2Char">
    <w:name w:val="标题 2 Char"/>
    <w:aliases w:val="H2 Char,2nd level Char,h2 Char,2 Char,Header 2 Char,l2 Char,Heading 2 Hidden Char,Heading 2 CCBS Char,heading 2 Char,标题2 Char,sect 1.2 Char,H21 Char,sect 1.21 Char,H22 Char,sect 1.22 Char,H211 Char,sect 1.211 Char,H23 Char,sect 1.23 Char"/>
    <w:basedOn w:val="a0"/>
    <w:link w:val="2"/>
    <w:rsid w:val="00E1593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aliases w:val="H3 Char,Heading 3 - old Char,h3 Char,3rd level Char,3 Char,Heading 3 hidden Char,2h Char,h31 Char,h32 Char,Section Char,Heading 2.3 Char,(Alt+3) Char,1.2.3. Char,alltoc Char,标题 4.1.1 Char,sect1.2.3 Char,Level 3 Head Char,Heading Char,bh Char"/>
    <w:basedOn w:val="a0"/>
    <w:link w:val="3"/>
    <w:rsid w:val="00E1593E"/>
    <w:rPr>
      <w:b/>
      <w:bCs/>
      <w:sz w:val="28"/>
      <w:szCs w:val="32"/>
    </w:rPr>
  </w:style>
  <w:style w:type="character" w:customStyle="1" w:styleId="4Char">
    <w:name w:val="标题 4 Char"/>
    <w:aliases w:val="Heading 14 Char,Heading 141 Char,Heading 142 Char,H4 Char,第三层条 Char,bullet Char,bl Char,bb Char,Ref Heading 1 Char,rh1 Char,Heading sql Char,sect 1.2.3.4 Char,h4 Char,4 Char,4heading Char,PIM 4 Char,sect 1.2.3.41 Char,Ref Heading 11 Char"/>
    <w:basedOn w:val="a0"/>
    <w:link w:val="4"/>
    <w:rsid w:val="00E1593E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aliases w:val="H5 Char1,PIM 5 Char1,dash Char1,ds Char1,dd Char1,5 Char,l4 Char,第四层条 Char,Block Label Char,标题 E Char,标题5 Char,h5 Char1,Second Subheading Char1,Level 3 - i Char,(A) Char,•H5 Char,heading 5 Char1,口 Char1,口1 Char,口2 Char,Roman list Char1"/>
    <w:basedOn w:val="a0"/>
    <w:link w:val="5"/>
    <w:rsid w:val="00E1593E"/>
    <w:rPr>
      <w:b/>
      <w:bCs/>
      <w:sz w:val="24"/>
      <w:szCs w:val="28"/>
    </w:rPr>
  </w:style>
  <w:style w:type="character" w:customStyle="1" w:styleId="6Char">
    <w:name w:val="标题 6 Char"/>
    <w:aliases w:val="H6 Char,PIM 6 Char,Bullet (Single Lines) Char,BOD 4 Char,Legal Level 1. Char,第五层条 Char,L6 Char,Bullet list Char,标题 6 Char2 Char,标题 6 Char Char1 Char,PIM 6 Char Char1 Char,H6 Char Char1 Char,h6 Char Char Char Char,h6 Char Char1 Char"/>
    <w:basedOn w:val="a0"/>
    <w:link w:val="6"/>
    <w:rsid w:val="00E1593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15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568"/>
    <w:rPr>
      <w:sz w:val="18"/>
      <w:szCs w:val="18"/>
    </w:rPr>
  </w:style>
  <w:style w:type="paragraph" w:styleId="a5">
    <w:name w:val="Normal Indent"/>
    <w:aliases w:val="表正文,正文非缩进,段1,四号,特点,缩进,ALT+Z,正文普通文字,正文不缩进,标题4,正文（首行缩进两字）标题1,正文缩进 Char Char Char Char Char Char Char,正文缩进 Char Char Char Char Char Char Char Char Char Char Char,正文（首行缩进两字） Char,正文缩进 Char Char,正文缩进 Char,???,?????,??,水上软件,特点 Char,正文编号,bt,特点1,EHPT,Title"/>
    <w:basedOn w:val="a"/>
    <w:link w:val="Char1"/>
    <w:rsid w:val="00D50733"/>
    <w:pPr>
      <w:spacing w:line="360" w:lineRule="auto"/>
      <w:ind w:firstLineChars="200" w:firstLine="200"/>
    </w:pPr>
    <w:rPr>
      <w:rFonts w:ascii="Times" w:eastAsia="宋体" w:hAnsi="Times" w:cs="Times New Roman"/>
      <w:sz w:val="24"/>
      <w:szCs w:val="20"/>
    </w:rPr>
  </w:style>
  <w:style w:type="character" w:customStyle="1" w:styleId="Char1">
    <w:name w:val="正文缩进 Char1"/>
    <w:aliases w:val="表正文 Char,正文非缩进 Char,段1 Char,四号 Char,特点 Char1,缩进 Char,ALT+Z Char,正文普通文字 Char,正文不缩进 Char,标题4 Char,正文（首行缩进两字）标题1 Char,正文缩进 Char Char Char Char Char Char Char Char,正文缩进 Char Char Char Char Char Char Char Char Char Char Char Char,正文缩进 Char Char1"/>
    <w:link w:val="a5"/>
    <w:rsid w:val="00D50733"/>
    <w:rPr>
      <w:rFonts w:ascii="Times" w:eastAsia="宋体" w:hAnsi="Times" w:cs="Times New Roman"/>
      <w:sz w:val="24"/>
      <w:szCs w:val="20"/>
    </w:rPr>
  </w:style>
  <w:style w:type="table" w:styleId="a6">
    <w:name w:val="Table Grid"/>
    <w:basedOn w:val="a1"/>
    <w:uiPriority w:val="39"/>
    <w:rsid w:val="00143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正文文本 Char"/>
    <w:link w:val="a7"/>
    <w:uiPriority w:val="99"/>
    <w:rsid w:val="00B95FD9"/>
    <w:rPr>
      <w:rFonts w:ascii="Times New Roman" w:eastAsia="宋体" w:hAnsi="Times New Roman" w:cs="Times New Roman"/>
      <w:sz w:val="24"/>
      <w:szCs w:val="20"/>
    </w:rPr>
  </w:style>
  <w:style w:type="paragraph" w:styleId="a7">
    <w:name w:val="Body Text"/>
    <w:basedOn w:val="a"/>
    <w:link w:val="Char2"/>
    <w:uiPriority w:val="99"/>
    <w:rsid w:val="00B95FD9"/>
    <w:pPr>
      <w:spacing w:after="1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0">
    <w:name w:val="正文文本 Char1"/>
    <w:basedOn w:val="a0"/>
    <w:uiPriority w:val="99"/>
    <w:semiHidden/>
    <w:rsid w:val="00B95FD9"/>
  </w:style>
  <w:style w:type="paragraph" w:styleId="a8">
    <w:name w:val="List Paragraph"/>
    <w:basedOn w:val="a"/>
    <w:uiPriority w:val="34"/>
    <w:qFormat/>
    <w:rsid w:val="00B3677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24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1:8081/svn/rdrelease/&#36719;&#20214;&#21457;&#24067;/&#31614;&#21517;&#39564;&#31614;&#26381;&#21153;&#22120;/8.&#21457;&#24067;&#35828;&#26126;/NETCA&#31614;&#21517;&#39564;&#31614;&#26381;&#21153;&#22120;&#20171;&#32461;.ppt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11:8081/svn/rdrelease/&#36719;&#20214;&#21457;&#24067;/&#31614;&#21517;&#39564;&#31614;&#26381;&#21153;&#22120;/8.&#21457;&#24067;&#35828;&#26126;/NETCA&#31614;&#21517;&#39564;&#31614;&#26381;&#21153;&#22120;&#29992;&#25143;&#25163;&#20876;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6</Pages>
  <Words>539</Words>
  <Characters>3074</Characters>
  <Application>Microsoft Office Word</Application>
  <DocSecurity>0</DocSecurity>
  <Lines>25</Lines>
  <Paragraphs>7</Paragraphs>
  <ScaleCrop>false</ScaleCrop>
  <Company>NETCA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chenmulai</dc:creator>
  <cp:keywords/>
  <dc:description/>
  <cp:lastModifiedBy>chenguoqin-pc</cp:lastModifiedBy>
  <cp:revision>5373</cp:revision>
  <dcterms:created xsi:type="dcterms:W3CDTF">2017-06-06T02:19:00Z</dcterms:created>
  <dcterms:modified xsi:type="dcterms:W3CDTF">2018-10-30T06:15:00Z</dcterms:modified>
</cp:coreProperties>
</file>